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0FE801F9" w:rsidR="000668B8" w:rsidRPr="00D41940" w:rsidRDefault="000668B8" w:rsidP="000668B8">
            <w:pPr>
              <w:framePr w:w="11732" w:h="2838" w:hSpace="180" w:wrap="around" w:vAnchor="text" w:hAnchor="page" w:x="71" w:y="-15"/>
              <w:jc w:val="center"/>
              <w:rPr>
                <w:rFonts w:ascii="Times New Roman" w:hAnsi="Times New Roman" w:cs="Times New Roman"/>
                <w:b/>
                <w:bCs/>
                <w:sz w:val="30"/>
                <w:szCs w:val="30"/>
              </w:rPr>
            </w:pPr>
            <w:bookmarkStart w:id="0" w:name="_Hlk501891334"/>
            <w:commentRangeStart w:id="1"/>
            <w:r>
              <w:rPr>
                <w:rFonts w:ascii="Times New Roman" w:hAnsi="Times New Roman" w:cs="Times New Roman"/>
                <w:b/>
                <w:bCs/>
                <w:sz w:val="30"/>
                <w:szCs w:val="30"/>
              </w:rPr>
              <w:t>Low</w:t>
            </w:r>
            <w:commentRangeEnd w:id="1"/>
            <w:r w:rsidR="00F35AE0">
              <w:rPr>
                <w:rStyle w:val="CommentReference"/>
              </w:rPr>
              <w:commentReference w:id="1"/>
            </w:r>
            <w:r>
              <w:rPr>
                <w:rFonts w:ascii="Times New Roman" w:hAnsi="Times New Roman" w:cs="Times New Roman"/>
                <w:b/>
                <w:bCs/>
                <w:sz w:val="30"/>
                <w:szCs w:val="30"/>
              </w:rPr>
              <w:t>-Cost Methods for Increasing Classification Accuracy</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6F8639F4" w14:textId="77777777" w:rsidR="00E27E96" w:rsidRDefault="00CF6255" w:rsidP="59F793D9">
            <w:pPr>
              <w:framePr w:w="11732" w:h="2838" w:hSpace="180" w:wrap="around" w:vAnchor="text" w:hAnchor="page" w:x="71" w:y="-15"/>
              <w:jc w:val="center"/>
              <w:rPr>
                <w:rFonts w:ascii="Times New Roman" w:hAnsi="Times New Roman" w:cs="Times New Roman"/>
                <w:b/>
                <w:bCs/>
                <w:sz w:val="24"/>
                <w:szCs w:val="24"/>
                <w:vertAlign w:val="superscript"/>
              </w:rPr>
            </w:pPr>
            <w:r>
              <w:rPr>
                <w:rFonts w:ascii="Times New Roman" w:hAnsi="Times New Roman" w:cs="Times New Roman"/>
                <w:b/>
                <w:bCs/>
                <w:sz w:val="24"/>
                <w:szCs w:val="24"/>
              </w:rPr>
              <w:t>Katharine Sadowski</w:t>
            </w:r>
            <w:r>
              <w:rPr>
                <w:rFonts w:ascii="Times New Roman" w:hAnsi="Times New Roman" w:cs="Times New Roman"/>
                <w:b/>
                <w:bCs/>
                <w:sz w:val="24"/>
                <w:szCs w:val="24"/>
                <w:vertAlign w:val="superscript"/>
              </w:rPr>
              <w:t>1</w:t>
            </w:r>
            <w:r>
              <w:rPr>
                <w:rFonts w:ascii="Times New Roman" w:hAnsi="Times New Roman" w:cs="Times New Roman"/>
                <w:b/>
                <w:bCs/>
                <w:sz w:val="24"/>
                <w:szCs w:val="24"/>
              </w:rPr>
              <w:t>, Linda Wang</w:t>
            </w:r>
            <w:r>
              <w:rPr>
                <w:rFonts w:ascii="Times New Roman" w:hAnsi="Times New Roman" w:cs="Times New Roman"/>
                <w:b/>
                <w:bCs/>
                <w:sz w:val="24"/>
                <w:szCs w:val="24"/>
                <w:vertAlign w:val="superscript"/>
              </w:rPr>
              <w:t>2</w:t>
            </w:r>
          </w:p>
          <w:p w14:paraId="078254EE" w14:textId="77777777" w:rsidR="00CF6255" w:rsidRDefault="00CF625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vertAlign w:val="superscript"/>
              </w:rPr>
              <w:t xml:space="preserve">1 </w:t>
            </w:r>
            <w:r>
              <w:rPr>
                <w:rFonts w:ascii="Times New Roman" w:hAnsi="Times New Roman" w:cs="Times New Roman"/>
                <w:b/>
                <w:bCs/>
                <w:sz w:val="24"/>
                <w:szCs w:val="24"/>
              </w:rPr>
              <w:t>Department of Policy Analysis and Management, Cornell University</w:t>
            </w:r>
          </w:p>
          <w:p w14:paraId="769D96E7" w14:textId="77777777" w:rsidR="00CF6255" w:rsidRDefault="00CF625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vertAlign w:val="superscript"/>
              </w:rPr>
              <w:t xml:space="preserve">2 </w:t>
            </w:r>
            <w:r>
              <w:rPr>
                <w:rFonts w:ascii="Times New Roman" w:hAnsi="Times New Roman" w:cs="Times New Roman"/>
                <w:b/>
                <w:bCs/>
                <w:sz w:val="24"/>
                <w:szCs w:val="24"/>
              </w:rPr>
              <w:t>Department of Economics, Cornell University</w:t>
            </w:r>
          </w:p>
          <w:p w14:paraId="0321111A" w14:textId="78429DF2" w:rsidR="00CF6255" w:rsidRPr="00CF6255" w:rsidRDefault="00EE141A" w:rsidP="59F793D9">
            <w:pPr>
              <w:framePr w:w="11732" w:h="2838" w:hSpace="180" w:wrap="around" w:vAnchor="text" w:hAnchor="page" w:x="71" w:y="-15"/>
              <w:jc w:val="center"/>
              <w:rPr>
                <w:rFonts w:ascii="Times New Roman" w:hAnsi="Times New Roman" w:cs="Times New Roman"/>
                <w:b/>
                <w:bCs/>
                <w:sz w:val="24"/>
                <w:szCs w:val="24"/>
              </w:rPr>
            </w:pPr>
            <w:hyperlink r:id="rId12" w:history="1">
              <w:r w:rsidR="00CF6255" w:rsidRPr="00007BBA">
                <w:rPr>
                  <w:rStyle w:val="Hyperlink"/>
                  <w:rFonts w:eastAsiaTheme="minorEastAsia"/>
                  <w:b/>
                  <w:bCs/>
                  <w:spacing w:val="0"/>
                  <w:kern w:val="0"/>
                  <w:sz w:val="24"/>
                  <w:szCs w:val="24"/>
                  <w:lang w:eastAsia="en-US"/>
                </w:rPr>
                <w:t>ks2373@cornell.edu</w:t>
              </w:r>
            </w:hyperlink>
            <w:r w:rsidR="00CF6255">
              <w:rPr>
                <w:rFonts w:ascii="Times New Roman" w:hAnsi="Times New Roman" w:cs="Times New Roman"/>
                <w:b/>
                <w:bCs/>
                <w:sz w:val="24"/>
                <w:szCs w:val="24"/>
              </w:rPr>
              <w:t>, lw692@cornell.edu</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4A616D39" w:rsidR="00A5424A" w:rsidRDefault="00A5424A" w:rsidP="00D5598D">
      <w:pPr>
        <w:pStyle w:val="ACLAbstractHeading"/>
      </w:pPr>
      <w:bookmarkStart w:id="2" w:name="OLE_LINK33"/>
      <w:bookmarkStart w:id="3" w:name="OLE_LINK34"/>
      <w:bookmarkEnd w:id="0"/>
      <w:r>
        <w:t>Abstract</w:t>
      </w:r>
    </w:p>
    <w:p w14:paraId="57C01C7E" w14:textId="498463E6" w:rsidR="00A5424A" w:rsidRDefault="0010526C" w:rsidP="005C1307">
      <w:pPr>
        <w:pStyle w:val="ACLAbstractText"/>
      </w:pPr>
      <w:commentRangeStart w:id="4"/>
      <w:r>
        <w:t xml:space="preserve">Classification </w:t>
      </w:r>
      <w:commentRangeEnd w:id="4"/>
      <w:r w:rsidR="007633D3">
        <w:rPr>
          <w:rStyle w:val="CommentReference"/>
          <w:rFonts w:asciiTheme="minorHAnsi" w:eastAsiaTheme="minorEastAsia" w:hAnsiTheme="minorHAnsi" w:cstheme="minorBidi"/>
          <w:spacing w:val="0"/>
          <w:kern w:val="0"/>
          <w:lang w:eastAsia="en-US"/>
        </w:rPr>
        <w:commentReference w:id="4"/>
      </w:r>
      <w:r>
        <w:t xml:space="preserve">is a popular task in Natural Language Processing that has large </w:t>
      </w:r>
      <w:ins w:id="5" w:author="Linda Wang" w:date="2021-05-20T16:39:00Z">
        <w:r w:rsidR="00A63B48">
          <w:t xml:space="preserve">policy </w:t>
        </w:r>
      </w:ins>
      <w:r>
        <w:t>implications, especially</w:t>
      </w:r>
      <w:ins w:id="6" w:author="Linda Wang" w:date="2021-05-20T16:40:00Z">
        <w:r w:rsidR="00A63B48">
          <w:t xml:space="preserve"> when it involves controversial </w:t>
        </w:r>
      </w:ins>
      <w:ins w:id="7" w:author="Linda Wang" w:date="2021-05-20T16:45:00Z">
        <w:r w:rsidR="00A63B48">
          <w:t>issues</w:t>
        </w:r>
      </w:ins>
      <w:ins w:id="8" w:author="Linda Wang" w:date="2021-05-20T16:40:00Z">
        <w:r w:rsidR="00A63B48">
          <w:t xml:space="preserve"> like </w:t>
        </w:r>
      </w:ins>
      <w:ins w:id="9" w:author="Linda Wang" w:date="2021-05-20T16:46:00Z">
        <w:r w:rsidR="00A63B48">
          <w:t>toxicity</w:t>
        </w:r>
      </w:ins>
      <w:del w:id="10" w:author="Linda Wang" w:date="2021-05-20T16:40:00Z">
        <w:r w:rsidDel="00A63B48">
          <w:delText xml:space="preserve"> </w:delText>
        </w:r>
      </w:del>
      <w:del w:id="11" w:author="Linda Wang" w:date="2021-05-20T16:39:00Z">
        <w:r w:rsidDel="00A63B48">
          <w:delText>for tasks such as classifying</w:delText>
        </w:r>
      </w:del>
      <w:del w:id="12" w:author="Linda Wang" w:date="2021-05-20T16:45:00Z">
        <w:r w:rsidDel="00A63B48">
          <w:delText xml:space="preserve"> </w:delText>
        </w:r>
      </w:del>
      <w:del w:id="13" w:author="Linda Wang" w:date="2021-05-20T16:44:00Z">
        <w:r w:rsidDel="00A63B48">
          <w:delText>whether</w:delText>
        </w:r>
      </w:del>
      <w:del w:id="14" w:author="Linda Wang" w:date="2021-05-20T16:45:00Z">
        <w:r w:rsidDel="00A63B48">
          <w:delText xml:space="preserve"> a comment is toxic</w:delText>
        </w:r>
      </w:del>
      <w:r>
        <w:t xml:space="preserve">. </w:t>
      </w:r>
      <w:ins w:id="15" w:author="Linda Wang" w:date="2021-05-20T16:47:00Z">
        <w:r w:rsidR="00A63B48">
          <w:t>The factors that determine whether a comment is toxic or not have been hotly contested in recent years</w:t>
        </w:r>
      </w:ins>
      <w:ins w:id="16" w:author="Linda Wang" w:date="2021-05-20T16:46:00Z">
        <w:r w:rsidR="00A63B48">
          <w:t>, and the</w:t>
        </w:r>
      </w:ins>
      <w:ins w:id="17" w:author="Linda Wang" w:date="2021-05-20T16:50:00Z">
        <w:r w:rsidR="005B2504">
          <w:t>ir identification</w:t>
        </w:r>
      </w:ins>
      <w:ins w:id="18" w:author="Linda Wang" w:date="2021-05-20T16:46:00Z">
        <w:r w:rsidR="00A63B48">
          <w:t xml:space="preserve"> </w:t>
        </w:r>
      </w:ins>
      <w:ins w:id="19" w:author="Linda Wang" w:date="2021-05-20T16:48:00Z">
        <w:r w:rsidR="00A63B48">
          <w:t>is</w:t>
        </w:r>
      </w:ins>
      <w:ins w:id="20" w:author="Linda Wang" w:date="2021-05-20T16:46:00Z">
        <w:r w:rsidR="00A63B48">
          <w:t xml:space="preserve"> exacerbated </w:t>
        </w:r>
      </w:ins>
      <w:ins w:id="21" w:author="Linda Wang" w:date="2021-05-20T16:47:00Z">
        <w:r w:rsidR="00A63B48">
          <w:t xml:space="preserve">by the rapid evolution of the language of toxicity itself. </w:t>
        </w:r>
      </w:ins>
      <w:ins w:id="22" w:author="Linda Wang" w:date="2021-05-20T16:52:00Z">
        <w:r w:rsidR="005B2504">
          <w:t>These difficulties are at least somewhat reflected in language models’ performances</w:t>
        </w:r>
      </w:ins>
      <w:ins w:id="23" w:author="Linda Wang" w:date="2021-05-20T17:01:00Z">
        <w:r w:rsidR="00F01FAA">
          <w:t xml:space="preserve"> on toxicity classification</w:t>
        </w:r>
      </w:ins>
      <w:ins w:id="24" w:author="Linda Wang" w:date="2021-05-20T16:52:00Z">
        <w:r w:rsidR="005B2504">
          <w:t xml:space="preserve">. </w:t>
        </w:r>
      </w:ins>
      <w:r>
        <w:t>State</w:t>
      </w:r>
      <w:ins w:id="25" w:author="Linda Wang" w:date="2021-05-20T16:40:00Z">
        <w:r w:rsidR="00A63B48">
          <w:t>-</w:t>
        </w:r>
      </w:ins>
      <w:del w:id="26" w:author="Linda Wang" w:date="2021-05-20T16:40:00Z">
        <w:r w:rsidDel="00A63B48">
          <w:delText xml:space="preserve"> </w:delText>
        </w:r>
      </w:del>
      <w:r>
        <w:t>of</w:t>
      </w:r>
      <w:ins w:id="27" w:author="Linda Wang" w:date="2021-05-20T16:40:00Z">
        <w:r w:rsidR="00A63B48">
          <w:t>-</w:t>
        </w:r>
      </w:ins>
      <w:del w:id="28" w:author="Linda Wang" w:date="2021-05-20T16:40:00Z">
        <w:r w:rsidDel="00A63B48">
          <w:delText xml:space="preserve"> </w:delText>
        </w:r>
      </w:del>
      <w:r>
        <w:t>the</w:t>
      </w:r>
      <w:ins w:id="29" w:author="Linda Wang" w:date="2021-05-20T16:40:00Z">
        <w:r w:rsidR="00A63B48">
          <w:t>-</w:t>
        </w:r>
      </w:ins>
      <w:del w:id="30" w:author="Linda Wang" w:date="2021-05-20T16:40:00Z">
        <w:r w:rsidDel="00A63B48">
          <w:delText xml:space="preserve"> </w:delText>
        </w:r>
      </w:del>
      <w:r>
        <w:t xml:space="preserve">art models, such as </w:t>
      </w:r>
      <w:commentRangeStart w:id="31"/>
      <w:r>
        <w:t>BERT</w:t>
      </w:r>
      <w:commentRangeEnd w:id="31"/>
      <w:r w:rsidR="00A63B48">
        <w:rPr>
          <w:rStyle w:val="CommentReference"/>
          <w:rFonts w:asciiTheme="minorHAnsi" w:eastAsiaTheme="minorEastAsia" w:hAnsiTheme="minorHAnsi" w:cstheme="minorBidi"/>
          <w:spacing w:val="0"/>
          <w:kern w:val="0"/>
          <w:lang w:eastAsia="en-US"/>
        </w:rPr>
        <w:commentReference w:id="31"/>
      </w:r>
      <w:r>
        <w:t xml:space="preserve">, </w:t>
      </w:r>
      <w:ins w:id="32" w:author="Linda Wang" w:date="2021-05-20T16:49:00Z">
        <w:r w:rsidR="005B2504">
          <w:t>perform</w:t>
        </w:r>
      </w:ins>
      <w:del w:id="33" w:author="Linda Wang" w:date="2021-05-20T16:49:00Z">
        <w:r w:rsidDel="005B2504">
          <w:delText xml:space="preserve">have </w:delText>
        </w:r>
      </w:del>
      <w:del w:id="34" w:author="Linda Wang" w:date="2021-05-20T16:48:00Z">
        <w:r w:rsidDel="005B2504">
          <w:delText xml:space="preserve">pushed </w:delText>
        </w:r>
      </w:del>
      <w:del w:id="35" w:author="Linda Wang" w:date="2021-05-20T16:43:00Z">
        <w:r w:rsidDel="00A63B48">
          <w:delText>the</w:delText>
        </w:r>
      </w:del>
      <w:del w:id="36" w:author="Linda Wang" w:date="2021-05-20T16:48:00Z">
        <w:r w:rsidDel="005B2504">
          <w:delText xml:space="preserve"> accuracy o</w:delText>
        </w:r>
      </w:del>
      <w:ins w:id="37" w:author="Linda Wang" w:date="2021-05-20T16:42:00Z">
        <w:r w:rsidR="00A63B48">
          <w:t xml:space="preserve"> various</w:t>
        </w:r>
      </w:ins>
      <w:del w:id="38" w:author="Linda Wang" w:date="2021-05-20T16:42:00Z">
        <w:r w:rsidDel="00A63B48">
          <w:delText>f</w:delText>
        </w:r>
      </w:del>
      <w:r>
        <w:t xml:space="preserve"> classification</w:t>
      </w:r>
      <w:ins w:id="39" w:author="Linda Wang" w:date="2021-05-20T16:42:00Z">
        <w:r w:rsidR="00A63B48">
          <w:t xml:space="preserve"> tasks </w:t>
        </w:r>
      </w:ins>
      <w:ins w:id="40" w:author="Linda Wang" w:date="2021-05-20T16:51:00Z">
        <w:r w:rsidR="005B2504">
          <w:t xml:space="preserve">(including toxicity classification) </w:t>
        </w:r>
      </w:ins>
      <w:ins w:id="41" w:author="Linda Wang" w:date="2021-05-20T16:49:00Z">
        <w:r w:rsidR="005B2504">
          <w:t xml:space="preserve">with </w:t>
        </w:r>
      </w:ins>
      <w:del w:id="42" w:author="Linda Wang" w:date="2021-05-20T16:42:00Z">
        <w:r w:rsidDel="00A63B48">
          <w:delText xml:space="preserve"> models </w:delText>
        </w:r>
      </w:del>
      <w:r>
        <w:t>close to 100%</w:t>
      </w:r>
      <w:ins w:id="43" w:author="Linda Wang" w:date="2021-05-20T16:49:00Z">
        <w:r w:rsidR="005B2504">
          <w:t xml:space="preserve"> accuracy</w:t>
        </w:r>
      </w:ins>
      <w:r>
        <w:t>; however, most models are still hovering below this benchmark. We are interested in exploring low-</w:t>
      </w:r>
      <w:r w:rsidR="000C65DF">
        <w:t>cost</w:t>
      </w:r>
      <w:r>
        <w:t xml:space="preserve"> solutions that can improve accuracy for researchers interested in </w:t>
      </w:r>
      <w:ins w:id="44" w:author="Linda Wang" w:date="2021-05-20T16:53:00Z">
        <w:r w:rsidR="005B2504">
          <w:t xml:space="preserve">toxicity </w:t>
        </w:r>
      </w:ins>
      <w:r>
        <w:t xml:space="preserve">classification </w:t>
      </w:r>
      <w:ins w:id="45" w:author="Linda Wang" w:date="2021-05-20T16:53:00Z">
        <w:r w:rsidR="005B2504">
          <w:t>and, potentially, classification tasks more generally</w:t>
        </w:r>
      </w:ins>
      <w:del w:id="46" w:author="Linda Wang" w:date="2021-05-20T16:53:00Z">
        <w:r w:rsidDel="005B2504">
          <w:delText>tasks</w:delText>
        </w:r>
      </w:del>
      <w:r>
        <w:t xml:space="preserve">. </w:t>
      </w:r>
    </w:p>
    <w:p w14:paraId="3E7A9F1C" w14:textId="48AEC7A5" w:rsidR="00A5424A" w:rsidRDefault="00A5424A" w:rsidP="00A5424A">
      <w:pPr>
        <w:pStyle w:val="ACLSection"/>
      </w:pPr>
      <w:commentRangeStart w:id="47"/>
      <w:r>
        <w:t>Introduction</w:t>
      </w:r>
      <w:commentRangeEnd w:id="47"/>
      <w:r w:rsidR="00CD7AA5">
        <w:rPr>
          <w:rStyle w:val="CommentReference"/>
          <w:rFonts w:asciiTheme="minorHAnsi" w:eastAsiaTheme="minorEastAsia" w:hAnsiTheme="minorHAnsi" w:cstheme="minorBidi"/>
          <w:b w:val="0"/>
          <w:lang w:eastAsia="en-US"/>
        </w:rPr>
        <w:commentReference w:id="47"/>
      </w:r>
    </w:p>
    <w:p w14:paraId="163C1520" w14:textId="50AA1B50" w:rsidR="00C629BA" w:rsidRDefault="00C629BA" w:rsidP="005460E0">
      <w:pPr>
        <w:pStyle w:val="ACLText"/>
      </w:pPr>
      <w:del w:id="48" w:author="Linda Wang" w:date="2021-05-20T16:53:00Z">
        <w:r w:rsidDel="005B2504">
          <w:delText>In a world where</w:delText>
        </w:r>
      </w:del>
      <w:ins w:id="49" w:author="Linda Wang" w:date="2021-05-20T16:53:00Z">
        <w:r w:rsidR="005B2504">
          <w:t>With the rise of</w:t>
        </w:r>
      </w:ins>
      <w:r>
        <w:t xml:space="preserve"> online platforms </w:t>
      </w:r>
      <w:ins w:id="50" w:author="Linda Wang" w:date="2021-05-20T16:54:00Z">
        <w:r w:rsidR="005B2504">
          <w:t>that allow users to easily generate anonymous posts</w:t>
        </w:r>
      </w:ins>
      <w:del w:id="51" w:author="Linda Wang" w:date="2021-05-20T16:54:00Z">
        <w:r w:rsidDel="005B2504">
          <w:delText>provi</w:delText>
        </w:r>
      </w:del>
      <w:del w:id="52" w:author="Linda Wang" w:date="2021-05-20T16:53:00Z">
        <w:r w:rsidDel="005B2504">
          <w:delText>de anonymity to users</w:delText>
        </w:r>
      </w:del>
      <w:r>
        <w:t xml:space="preserve">, hateful and toxic language </w:t>
      </w:r>
      <w:ins w:id="53" w:author="Linda Wang" w:date="2021-05-20T16:54:00Z">
        <w:r w:rsidR="005B2504">
          <w:t>has become more and</w:t>
        </w:r>
      </w:ins>
      <w:del w:id="54" w:author="Linda Wang" w:date="2021-05-20T16:54:00Z">
        <w:r w:rsidDel="005B2504">
          <w:delText>is becoming</w:delText>
        </w:r>
      </w:del>
      <w:r>
        <w:t xml:space="preserve"> more prevalent. As this behavior takes off, platforms such as Facebook, Twitter, </w:t>
      </w:r>
      <w:ins w:id="55" w:author="Linda Wang" w:date="2021-05-20T16:54:00Z">
        <w:r w:rsidR="005B2504">
          <w:t xml:space="preserve">and </w:t>
        </w:r>
      </w:ins>
      <w:r>
        <w:t>Reddit</w:t>
      </w:r>
      <w:ins w:id="56" w:author="Linda Wang" w:date="2021-05-20T16:54:00Z">
        <w:r w:rsidR="005B2504">
          <w:t xml:space="preserve"> have </w:t>
        </w:r>
      </w:ins>
      <w:del w:id="57" w:author="Linda Wang" w:date="2021-05-20T16:54:00Z">
        <w:r w:rsidDel="005B2504">
          <w:delText xml:space="preserve">, to name a few, are </w:delText>
        </w:r>
      </w:del>
      <w:r>
        <w:t>increas</w:t>
      </w:r>
      <w:ins w:id="58" w:author="Linda Wang" w:date="2021-05-20T16:54:00Z">
        <w:r w:rsidR="005B2504">
          <w:t>ed</w:t>
        </w:r>
      </w:ins>
      <w:del w:id="59" w:author="Linda Wang" w:date="2021-05-20T16:54:00Z">
        <w:r w:rsidDel="005B2504">
          <w:delText>ingly</w:delText>
        </w:r>
      </w:del>
      <w:r>
        <w:t xml:space="preserve"> </w:t>
      </w:r>
      <w:ins w:id="60" w:author="Linda Wang" w:date="2021-05-20T16:54:00Z">
        <w:r w:rsidR="005B2504">
          <w:t>their efforts to moderate it.</w:t>
        </w:r>
      </w:ins>
      <w:del w:id="61" w:author="Linda Wang" w:date="2021-05-20T16:55:00Z">
        <w:r w:rsidDel="005B2504">
          <w:delText>work</w:delText>
        </w:r>
      </w:del>
      <w:del w:id="62" w:author="Linda Wang" w:date="2021-05-20T16:54:00Z">
        <w:r w:rsidDel="005B2504">
          <w:delText>ing on moderating this behavior.</w:delText>
        </w:r>
      </w:del>
      <w:r>
        <w:t xml:space="preserve"> There are many methods these companies can consider. Reddit, for instance, uses human moderators to assess whether a </w:t>
      </w:r>
      <w:ins w:id="63" w:author="Linda Wang" w:date="2021-05-20T16:55:00Z">
        <w:r w:rsidR="005B2504">
          <w:t xml:space="preserve">given </w:t>
        </w:r>
      </w:ins>
      <w:r>
        <w:t>comment is against the community guidelines</w:t>
      </w:r>
      <w:r w:rsidR="00E1398B">
        <w:t xml:space="preserve"> (Reddit</w:t>
      </w:r>
      <w:r w:rsidR="004358D5">
        <w:t>, 2020.</w:t>
      </w:r>
      <w:r w:rsidR="00E1398B">
        <w:t>)</w:t>
      </w:r>
      <w:r>
        <w:t xml:space="preserve">. If they deem it is, it is removed. </w:t>
      </w:r>
      <w:del w:id="64" w:author="Linda Wang" w:date="2021-05-20T16:56:00Z">
        <w:r w:rsidDel="005B2504">
          <w:delText xml:space="preserve">In addition to this, other platforms such as </w:delText>
        </w:r>
      </w:del>
      <w:r>
        <w:t>Facebook</w:t>
      </w:r>
      <w:ins w:id="65" w:author="Linda Wang" w:date="2021-05-20T16:56:00Z">
        <w:r w:rsidR="005B2504">
          <w:t>, on the other hand,</w:t>
        </w:r>
      </w:ins>
      <w:del w:id="66" w:author="Linda Wang" w:date="2021-05-20T16:55:00Z">
        <w:r w:rsidDel="005B2504">
          <w:delText>,</w:delText>
        </w:r>
      </w:del>
      <w:r>
        <w:t xml:space="preserve"> ha</w:t>
      </w:r>
      <w:ins w:id="67" w:author="Linda Wang" w:date="2021-05-20T16:56:00Z">
        <w:r w:rsidR="005B2504">
          <w:t>s</w:t>
        </w:r>
      </w:ins>
      <w:del w:id="68" w:author="Linda Wang" w:date="2021-05-20T16:56:00Z">
        <w:r w:rsidDel="005B2504">
          <w:delText>ve</w:delText>
        </w:r>
      </w:del>
      <w:r>
        <w:t xml:space="preserve"> begun using </w:t>
      </w:r>
      <w:ins w:id="69" w:author="Linda Wang" w:date="2021-05-20T16:56:00Z">
        <w:r w:rsidR="005B2504">
          <w:t>NLP</w:t>
        </w:r>
      </w:ins>
      <w:del w:id="70" w:author="Linda Wang" w:date="2021-05-20T16:56:00Z">
        <w:r w:rsidDel="005B2504">
          <w:delText>AI</w:delText>
        </w:r>
      </w:del>
      <w:r>
        <w:t xml:space="preserve"> </w:t>
      </w:r>
      <w:ins w:id="71" w:author="Linda Wang" w:date="2021-05-20T16:56:00Z">
        <w:r w:rsidR="005B2504">
          <w:t xml:space="preserve">models </w:t>
        </w:r>
      </w:ins>
      <w:r>
        <w:t>such as BERT</w:t>
      </w:r>
      <w:del w:id="72" w:author="Linda Wang" w:date="2021-05-20T16:56:00Z">
        <w:r w:rsidDel="005B2504">
          <w:delText xml:space="preserve"> in order</w:delText>
        </w:r>
      </w:del>
      <w:r>
        <w:t xml:space="preserve"> to classify language as </w:t>
      </w:r>
      <w:ins w:id="73" w:author="Linda Wang" w:date="2021-05-20T16:56:00Z">
        <w:r w:rsidR="005B2504">
          <w:t xml:space="preserve">being </w:t>
        </w:r>
      </w:ins>
      <w:r>
        <w:t>against community standards or not (</w:t>
      </w:r>
      <w:proofErr w:type="spellStart"/>
      <w:r w:rsidR="00B27269">
        <w:t>Schroepfer</w:t>
      </w:r>
      <w:proofErr w:type="spellEnd"/>
      <w:r w:rsidR="00B27269">
        <w:t>, 2019</w:t>
      </w:r>
      <w:r>
        <w:t xml:space="preserve">). This allows the platform to </w:t>
      </w:r>
      <w:ins w:id="74" w:author="Linda Wang" w:date="2021-05-20T16:57:00Z">
        <w:r w:rsidR="005B2504">
          <w:t>assign</w:t>
        </w:r>
      </w:ins>
      <w:del w:id="75" w:author="Linda Wang" w:date="2021-05-20T16:57:00Z">
        <w:r w:rsidDel="005B2504">
          <w:delText>use</w:delText>
        </w:r>
      </w:del>
      <w:r>
        <w:t xml:space="preserve"> fewer people</w:t>
      </w:r>
      <w:ins w:id="76" w:author="Linda Wang" w:date="2021-05-20T16:57:00Z">
        <w:r w:rsidR="005B2504">
          <w:t xml:space="preserve"> to the task</w:t>
        </w:r>
      </w:ins>
      <w:r>
        <w:t xml:space="preserve">, thereby saving the company </w:t>
      </w:r>
      <w:commentRangeStart w:id="77"/>
      <w:r>
        <w:t>money</w:t>
      </w:r>
      <w:commentRangeEnd w:id="77"/>
      <w:r w:rsidR="00A60868">
        <w:rPr>
          <w:rStyle w:val="CommentReference"/>
          <w:rFonts w:asciiTheme="minorHAnsi" w:eastAsiaTheme="minorEastAsia" w:hAnsiTheme="minorHAnsi" w:cstheme="minorBidi"/>
          <w:spacing w:val="0"/>
          <w:kern w:val="0"/>
          <w:lang w:eastAsia="en-US"/>
        </w:rPr>
        <w:commentReference w:id="77"/>
      </w:r>
      <w:r>
        <w:t xml:space="preserve">. </w:t>
      </w:r>
    </w:p>
    <w:p w14:paraId="71429685" w14:textId="65BC9F85" w:rsidR="00C629BA" w:rsidRDefault="00C629BA" w:rsidP="005460E0">
      <w:pPr>
        <w:pStyle w:val="ACLTextFirstLine"/>
      </w:pPr>
      <w:r>
        <w:t xml:space="preserve">While both </w:t>
      </w:r>
      <w:ins w:id="78" w:author="Linda Wang" w:date="2021-05-20T16:57:00Z">
        <w:r w:rsidR="005B2504">
          <w:t>methods</w:t>
        </w:r>
      </w:ins>
      <w:del w:id="79" w:author="Linda Wang" w:date="2021-05-20T16:57:00Z">
        <w:r w:rsidDel="005B2504">
          <w:delText>of these features</w:delText>
        </w:r>
      </w:del>
      <w:r>
        <w:t xml:space="preserve"> have their advantages, they are either very costly in terms of time or still not 100% accurate. We are interested in </w:t>
      </w:r>
      <w:ins w:id="80" w:author="Linda Wang" w:date="2021-05-20T16:58:00Z">
        <w:r w:rsidR="005B2504">
          <w:t>investigating alternative,</w:t>
        </w:r>
      </w:ins>
      <w:del w:id="81" w:author="Linda Wang" w:date="2021-05-20T16:58:00Z">
        <w:r w:rsidDel="005B2504">
          <w:delText>other</w:delText>
        </w:r>
      </w:del>
      <w:r>
        <w:t xml:space="preserve"> low-cost methods for improving </w:t>
      </w:r>
      <w:ins w:id="82" w:author="Linda Wang" w:date="2021-05-20T16:58:00Z">
        <w:r w:rsidR="005B2504">
          <w:t xml:space="preserve">the </w:t>
        </w:r>
      </w:ins>
      <w:r>
        <w:t xml:space="preserve">classification accuracy of toxic speech. We believe </w:t>
      </w:r>
      <w:ins w:id="83" w:author="Linda Wang" w:date="2021-05-20T16:58:00Z">
        <w:r w:rsidR="00F01FAA">
          <w:t>that</w:t>
        </w:r>
      </w:ins>
      <w:del w:id="84" w:author="Linda Wang" w:date="2021-05-20T16:58:00Z">
        <w:r w:rsidDel="00F01FAA">
          <w:delText>by</w:delText>
        </w:r>
      </w:del>
      <w:r>
        <w:t xml:space="preserve"> </w:t>
      </w:r>
      <w:ins w:id="85" w:author="Linda Wang" w:date="2021-05-20T16:59:00Z">
        <w:r w:rsidR="00F01FAA">
          <w:t>combining</w:t>
        </w:r>
      </w:ins>
      <w:del w:id="86" w:author="Linda Wang" w:date="2021-05-20T16:59:00Z">
        <w:r w:rsidDel="00F01FAA">
          <w:delText>harnessing</w:delText>
        </w:r>
      </w:del>
      <w:r>
        <w:t xml:space="preserve"> both </w:t>
      </w:r>
      <w:del w:id="87" w:author="Linda Wang" w:date="2021-05-20T16:58:00Z">
        <w:r w:rsidDel="00F01FAA">
          <w:delText xml:space="preserve">of these methods, </w:delText>
        </w:r>
      </w:del>
      <w:r>
        <w:t>human annotation and BERT</w:t>
      </w:r>
      <w:ins w:id="88" w:author="Linda Wang" w:date="2021-05-20T16:58:00Z">
        <w:r w:rsidR="00F01FAA">
          <w:t xml:space="preserve"> </w:t>
        </w:r>
      </w:ins>
      <w:del w:id="89" w:author="Linda Wang" w:date="2021-05-20T16:58:00Z">
        <w:r w:rsidDel="00F01FAA">
          <w:delText xml:space="preserve">, we </w:delText>
        </w:r>
      </w:del>
      <w:r>
        <w:t xml:space="preserve">can increase accuracy with little effort. </w:t>
      </w:r>
    </w:p>
    <w:p w14:paraId="7B7C0E84" w14:textId="54AC5DB4" w:rsidR="00F37144" w:rsidRDefault="00C629BA" w:rsidP="005460E0">
      <w:pPr>
        <w:pStyle w:val="ACLTextFirstLine"/>
      </w:pPr>
      <w:r>
        <w:t xml:space="preserve">Our ideas for this paper are influenced by a variety of other projects that have looked at </w:t>
      </w:r>
      <w:ins w:id="90" w:author="Linda Wang" w:date="2021-05-20T16:59:00Z">
        <w:r w:rsidR="00F01FAA">
          <w:t>the payoffs of using</w:t>
        </w:r>
      </w:ins>
      <w:del w:id="91" w:author="Linda Wang" w:date="2021-05-20T16:59:00Z">
        <w:r w:rsidDel="00F01FAA">
          <w:delText>using</w:delText>
        </w:r>
      </w:del>
      <w:r>
        <w:t xml:space="preserve"> either hand annotation or other</w:t>
      </w:r>
      <w:ins w:id="92" w:author="Linda Wang" w:date="2021-05-20T17:00:00Z">
        <w:r w:rsidR="00F01FAA">
          <w:t>,</w:t>
        </w:r>
      </w:ins>
      <w:r>
        <w:t xml:space="preserve"> more technical methods for improving classification accuracy. </w:t>
      </w:r>
      <w:ins w:id="93" w:author="Linda Wang" w:date="2021-05-20T17:00:00Z">
        <w:r w:rsidR="00F01FAA">
          <w:t>For example</w:t>
        </w:r>
      </w:ins>
      <w:ins w:id="94" w:author="Linda Wang" w:date="2021-05-20T17:01:00Z">
        <w:r w:rsidR="00F01FAA">
          <w:t xml:space="preserve">, </w:t>
        </w:r>
        <w:proofErr w:type="gramStart"/>
        <w:r w:rsidR="00F01FAA">
          <w:t>a number of</w:t>
        </w:r>
        <w:proofErr w:type="gramEnd"/>
        <w:r w:rsidR="00F01FAA">
          <w:t xml:space="preserve"> r</w:t>
        </w:r>
      </w:ins>
      <w:del w:id="95" w:author="Linda Wang" w:date="2021-05-20T17:00:00Z">
        <w:r w:rsidDel="00F01FAA">
          <w:delText>R</w:delText>
        </w:r>
      </w:del>
      <w:r>
        <w:t>esearchers have worked on supplementing BERT with their own encodings (</w:t>
      </w:r>
      <w:proofErr w:type="spellStart"/>
      <w:r w:rsidR="001267C1">
        <w:t>Koufakou</w:t>
      </w:r>
      <w:proofErr w:type="spellEnd"/>
      <w:r w:rsidR="001267C1">
        <w:t xml:space="preserve"> et al., 202</w:t>
      </w:r>
      <w:r w:rsidR="00943911">
        <w:t>0</w:t>
      </w:r>
      <w:r>
        <w:t xml:space="preserve">). </w:t>
      </w:r>
      <w:ins w:id="96" w:author="Linda Wang" w:date="2021-05-20T17:01:00Z">
        <w:r w:rsidR="00F01FAA">
          <w:t>O</w:t>
        </w:r>
      </w:ins>
      <w:del w:id="97" w:author="Linda Wang" w:date="2021-05-20T17:01:00Z">
        <w:r w:rsidDel="00F01FAA">
          <w:delText>While o</w:delText>
        </w:r>
      </w:del>
      <w:r>
        <w:t xml:space="preserve">thers have crafted their own examples </w:t>
      </w:r>
      <w:del w:id="98" w:author="Linda Wang" w:date="2021-05-20T17:01:00Z">
        <w:r w:rsidDel="00F01FAA">
          <w:delText>related to</w:delText>
        </w:r>
      </w:del>
      <w:ins w:id="99" w:author="Linda Wang" w:date="2021-05-20T17:01:00Z">
        <w:r w:rsidR="00F01FAA">
          <w:t>based on</w:t>
        </w:r>
      </w:ins>
      <w:r>
        <w:t xml:space="preserve"> </w:t>
      </w:r>
      <w:r w:rsidR="00DE69B5">
        <w:t>common heuristics that</w:t>
      </w:r>
      <w:del w:id="100" w:author="Linda Wang" w:date="2021-05-20T17:01:00Z">
        <w:r w:rsidR="00DE69B5" w:rsidDel="00F01FAA">
          <w:delText xml:space="preserve"> were</w:delText>
        </w:r>
      </w:del>
      <w:r w:rsidR="00DE69B5">
        <w:t xml:space="preserve"> often </w:t>
      </w:r>
      <w:ins w:id="101" w:author="Linda Wang" w:date="2021-05-20T17:01:00Z">
        <w:r w:rsidR="00F01FAA">
          <w:t xml:space="preserve">lead to </w:t>
        </w:r>
      </w:ins>
      <w:r w:rsidR="00DE69B5">
        <w:t>misclassifi</w:t>
      </w:r>
      <w:ins w:id="102" w:author="Linda Wang" w:date="2021-05-20T17:01:00Z">
        <w:r w:rsidR="00F01FAA">
          <w:t>cation</w:t>
        </w:r>
      </w:ins>
      <w:del w:id="103" w:author="Linda Wang" w:date="2021-05-20T17:01:00Z">
        <w:r w:rsidR="00DE69B5" w:rsidDel="00F01FAA">
          <w:delText>ed</w:delText>
        </w:r>
      </w:del>
      <w:r w:rsidR="00DE69B5">
        <w:t xml:space="preserve"> (</w:t>
      </w:r>
      <w:r w:rsidR="000020DE">
        <w:t>McCoy et al., 2019</w:t>
      </w:r>
      <w:r w:rsidR="00DE69B5">
        <w:t xml:space="preserve">). While these types of methods </w:t>
      </w:r>
      <w:ins w:id="104" w:author="Linda Wang" w:date="2021-05-20T17:02:00Z">
        <w:r w:rsidR="00F01FAA">
          <w:t>can potentially do well</w:t>
        </w:r>
      </w:ins>
      <w:del w:id="105" w:author="Linda Wang" w:date="2021-05-20T17:02:00Z">
        <w:r w:rsidR="00DE69B5" w:rsidDel="00F01FAA">
          <w:delText>are quite interesting</w:delText>
        </w:r>
      </w:del>
      <w:r w:rsidR="00DE69B5">
        <w:t xml:space="preserve">, they </w:t>
      </w:r>
      <w:ins w:id="106" w:author="Linda Wang" w:date="2021-05-20T17:02:00Z">
        <w:r w:rsidR="00F01FAA">
          <w:t xml:space="preserve">also </w:t>
        </w:r>
      </w:ins>
      <w:r w:rsidR="00DE69B5">
        <w:t xml:space="preserve">require a lot of expertise and time </w:t>
      </w:r>
      <w:ins w:id="107" w:author="Linda Wang" w:date="2021-05-20T17:02:00Z">
        <w:r w:rsidR="00F01FAA">
          <w:t xml:space="preserve">due to the need to </w:t>
        </w:r>
      </w:ins>
      <w:del w:id="108" w:author="Linda Wang" w:date="2021-05-20T17:02:00Z">
        <w:r w:rsidR="00DE69B5" w:rsidDel="00F01FAA">
          <w:delText xml:space="preserve">from the individuals </w:delText>
        </w:r>
      </w:del>
      <w:r w:rsidR="00DE69B5">
        <w:t>develop</w:t>
      </w:r>
      <w:del w:id="109" w:author="Linda Wang" w:date="2021-05-20T17:02:00Z">
        <w:r w:rsidR="00DE69B5" w:rsidDel="00F01FAA">
          <w:delText>ing the</w:delText>
        </w:r>
      </w:del>
      <w:r w:rsidR="00DE69B5">
        <w:t xml:space="preserve"> datasets to supplement </w:t>
      </w:r>
      <w:ins w:id="110" w:author="Linda Wang" w:date="2021-05-20T17:02:00Z">
        <w:r w:rsidR="00F01FAA">
          <w:t>the relev</w:t>
        </w:r>
      </w:ins>
      <w:ins w:id="111" w:author="Linda Wang" w:date="2021-05-20T17:03:00Z">
        <w:r w:rsidR="00F01FAA">
          <w:t>ant</w:t>
        </w:r>
      </w:ins>
      <w:del w:id="112" w:author="Linda Wang" w:date="2021-05-20T17:02:00Z">
        <w:r w:rsidR="00DE69B5" w:rsidDel="00F01FAA">
          <w:delText>our</w:delText>
        </w:r>
      </w:del>
      <w:r w:rsidR="00DE69B5">
        <w:t xml:space="preserve"> </w:t>
      </w:r>
      <w:commentRangeStart w:id="113"/>
      <w:r w:rsidR="00DE69B5">
        <w:t>machine learning methods</w:t>
      </w:r>
      <w:commentRangeEnd w:id="113"/>
      <w:r w:rsidR="00F01FAA">
        <w:rPr>
          <w:rStyle w:val="CommentReference"/>
          <w:rFonts w:asciiTheme="minorHAnsi" w:eastAsiaTheme="minorEastAsia" w:hAnsiTheme="minorHAnsi" w:cstheme="minorBidi"/>
          <w:spacing w:val="0"/>
          <w:kern w:val="0"/>
          <w:lang w:eastAsia="en-US"/>
        </w:rPr>
        <w:commentReference w:id="113"/>
      </w:r>
      <w:r w:rsidR="00DE69B5">
        <w:t xml:space="preserve">. </w:t>
      </w:r>
      <w:ins w:id="114" w:author="Linda Wang" w:date="2021-05-20T17:04:00Z">
        <w:r w:rsidR="00F01FAA">
          <w:t>To address these trade-offs, some</w:t>
        </w:r>
      </w:ins>
      <w:del w:id="115" w:author="Linda Wang" w:date="2021-05-20T17:03:00Z">
        <w:r w:rsidR="00136912" w:rsidDel="00F01FAA">
          <w:delText>Other</w:delText>
        </w:r>
      </w:del>
      <w:r w:rsidR="00136912">
        <w:t xml:space="preserve"> researchers have attempted to limit the amount of hand annotation </w:t>
      </w:r>
      <w:ins w:id="116" w:author="Linda Wang" w:date="2021-05-20T17:04:00Z">
        <w:r w:rsidR="00F01FAA">
          <w:t xml:space="preserve">required </w:t>
        </w:r>
      </w:ins>
      <w:r w:rsidR="00136912">
        <w:t>by moving to an online learning problem</w:t>
      </w:r>
      <w:ins w:id="117" w:author="Linda Wang" w:date="2021-05-20T17:04:00Z">
        <w:r w:rsidR="00F01FAA">
          <w:t xml:space="preserve">; for such </w:t>
        </w:r>
      </w:ins>
      <w:ins w:id="118" w:author="Linda Wang" w:date="2021-05-20T17:05:00Z">
        <w:r w:rsidR="00F01FAA">
          <w:t xml:space="preserve">problems, </w:t>
        </w:r>
      </w:ins>
      <w:del w:id="119" w:author="Linda Wang" w:date="2021-05-20T17:05:00Z">
        <w:r w:rsidR="00136912" w:rsidDel="00F01FAA">
          <w:delText xml:space="preserve"> where </w:delText>
        </w:r>
      </w:del>
      <w:r w:rsidR="00136912">
        <w:t>the goal is to maintain a high classification accuracy</w:t>
      </w:r>
      <w:del w:id="120" w:author="Linda Wang" w:date="2021-05-20T17:05:00Z">
        <w:r w:rsidR="00136912" w:rsidDel="00F01FAA">
          <w:delText>,</w:delText>
        </w:r>
      </w:del>
      <w:r w:rsidR="00136912">
        <w:t xml:space="preserve"> while recognizing that language, especially</w:t>
      </w:r>
      <w:ins w:id="121" w:author="Linda Wang" w:date="2021-05-20T17:05:00Z">
        <w:r w:rsidR="00F01FAA">
          <w:t xml:space="preserve"> that of</w:t>
        </w:r>
      </w:ins>
      <w:r w:rsidR="00136912">
        <w:t xml:space="preserve"> hate speech, evolves rapidly. The</w:t>
      </w:r>
      <w:ins w:id="122" w:author="Linda Wang" w:date="2021-05-20T17:05:00Z">
        <w:r w:rsidR="00F01FAA">
          <w:t>ir</w:t>
        </w:r>
      </w:ins>
      <w:del w:id="123" w:author="Linda Wang" w:date="2021-05-20T17:05:00Z">
        <w:r w:rsidR="00136912" w:rsidDel="00F01FAA">
          <w:delText>se types of</w:delText>
        </w:r>
      </w:del>
      <w:r w:rsidR="00136912">
        <w:t xml:space="preserve"> methods have focused on</w:t>
      </w:r>
      <w:ins w:id="124" w:author="Linda Wang" w:date="2021-05-20T17:05:00Z">
        <w:r w:rsidR="00F01FAA">
          <w:t xml:space="preserve"> ways </w:t>
        </w:r>
      </w:ins>
      <w:del w:id="125" w:author="Linda Wang" w:date="2021-05-20T17:05:00Z">
        <w:r w:rsidR="00136912" w:rsidDel="00F01FAA">
          <w:delText xml:space="preserve"> determin</w:delText>
        </w:r>
      </w:del>
      <w:ins w:id="126" w:author="Linda Wang" w:date="2021-05-20T17:05:00Z">
        <w:r w:rsidR="00F01FAA">
          <w:t>to determine</w:t>
        </w:r>
      </w:ins>
      <w:del w:id="127" w:author="Linda Wang" w:date="2021-05-20T17:05:00Z">
        <w:r w:rsidR="00136912" w:rsidDel="00F01FAA">
          <w:delText>ing</w:delText>
        </w:r>
      </w:del>
      <w:r w:rsidR="00136912">
        <w:t xml:space="preserve"> emerging words in the literature </w:t>
      </w:r>
      <w:proofErr w:type="gramStart"/>
      <w:r w:rsidR="00136912">
        <w:t>in order to</w:t>
      </w:r>
      <w:proofErr w:type="gramEnd"/>
      <w:r w:rsidR="00136912">
        <w:t xml:space="preserve"> improve training (</w:t>
      </w:r>
      <w:proofErr w:type="spellStart"/>
      <w:r w:rsidR="000020DE">
        <w:t>Lazaridou</w:t>
      </w:r>
      <w:proofErr w:type="spellEnd"/>
      <w:r w:rsidR="000020DE">
        <w:t xml:space="preserve"> et al., 2021</w:t>
      </w:r>
      <w:r w:rsidR="00136912">
        <w:t xml:space="preserve">). </w:t>
      </w:r>
    </w:p>
    <w:p w14:paraId="36C4C2FE" w14:textId="60A45085" w:rsidR="00DE69B5" w:rsidRDefault="00F01FAA" w:rsidP="00045A4D">
      <w:pPr>
        <w:pStyle w:val="ACLTextFirstLine"/>
      </w:pPr>
      <w:ins w:id="128" w:author="Linda Wang" w:date="2021-05-20T17:06:00Z">
        <w:r>
          <w:t>Given the</w:t>
        </w:r>
      </w:ins>
      <w:del w:id="129" w:author="Linda Wang" w:date="2021-05-20T17:06:00Z">
        <w:r w:rsidR="00136912" w:rsidDel="00F01FAA">
          <w:delText xml:space="preserve">With </w:delText>
        </w:r>
      </w:del>
      <w:ins w:id="130" w:author="Linda Wang" w:date="2021-05-20T17:06:00Z">
        <w:r>
          <w:t xml:space="preserve"> alarming number of </w:t>
        </w:r>
      </w:ins>
      <w:r w:rsidR="00136912">
        <w:t>reports stating online hate speech has been increasing across the globe (</w:t>
      </w:r>
      <w:r w:rsidR="004358D5">
        <w:t>OHCHR, 2021</w:t>
      </w:r>
      <w:r w:rsidR="00136912">
        <w:t xml:space="preserve">), we feel </w:t>
      </w:r>
      <w:r w:rsidR="006142BE">
        <w:t>the</w:t>
      </w:r>
      <w:r w:rsidR="00136912">
        <w:t xml:space="preserve"> task </w:t>
      </w:r>
      <w:r w:rsidR="00045A4D">
        <w:t xml:space="preserve">of identifying toxic comments </w:t>
      </w:r>
      <w:r w:rsidR="00136912">
        <w:t>is becoming increasingly important</w:t>
      </w:r>
      <w:ins w:id="131" w:author="Linda Wang" w:date="2021-05-20T17:06:00Z">
        <w:r>
          <w:t xml:space="preserve"> for today’s </w:t>
        </w:r>
        <w:proofErr w:type="gramStart"/>
        <w:r>
          <w:t>policy-makers</w:t>
        </w:r>
      </w:ins>
      <w:proofErr w:type="gramEnd"/>
      <w:r w:rsidR="00136912">
        <w:t xml:space="preserve">. </w:t>
      </w:r>
      <w:r w:rsidR="00136912">
        <w:lastRenderedPageBreak/>
        <w:t xml:space="preserve">Our goal is to create </w:t>
      </w:r>
      <w:ins w:id="132" w:author="Linda Wang" w:date="2021-05-20T17:10:00Z">
        <w:r w:rsidR="002C1FED">
          <w:t>l</w:t>
        </w:r>
      </w:ins>
      <w:del w:id="133" w:author="Linda Wang" w:date="2021-05-20T17:10:00Z">
        <w:r w:rsidR="00136912" w:rsidDel="002C1FED">
          <w:delText>a l</w:delText>
        </w:r>
      </w:del>
      <w:r w:rsidR="00136912">
        <w:t>ow-cost solution</w:t>
      </w:r>
      <w:ins w:id="134" w:author="Linda Wang" w:date="2021-05-20T17:10:00Z">
        <w:r w:rsidR="002C1FED">
          <w:t>s</w:t>
        </w:r>
      </w:ins>
      <w:r w:rsidR="00136912">
        <w:t xml:space="preserve"> for increasing toxicity classification accuracy</w:t>
      </w:r>
      <w:r w:rsidR="006142BE">
        <w:t xml:space="preserve"> </w:t>
      </w:r>
      <w:proofErr w:type="gramStart"/>
      <w:r w:rsidR="006142BE">
        <w:t>by</w:t>
      </w:r>
      <w:r w:rsidR="00045A4D">
        <w:t xml:space="preserve">  using</w:t>
      </w:r>
      <w:proofErr w:type="gramEnd"/>
      <w:r w:rsidR="00045A4D">
        <w:t xml:space="preserve"> a </w:t>
      </w:r>
      <w:del w:id="135" w:author="Linda Wang" w:date="2021-05-20T17:07:00Z">
        <w:r w:rsidR="00045A4D" w:rsidDel="00F01FAA">
          <w:delText xml:space="preserve">very </w:delText>
        </w:r>
      </w:del>
      <w:r w:rsidR="00045A4D">
        <w:t>simple algorithm that will hopefully increase</w:t>
      </w:r>
      <w:del w:id="136" w:author="Linda Wang" w:date="2021-05-20T17:07:00Z">
        <w:r w:rsidR="00045A4D" w:rsidDel="00F01FAA">
          <w:delText xml:space="preserve"> classification</w:delText>
        </w:r>
      </w:del>
      <w:r w:rsidR="00045A4D">
        <w:t xml:space="preserve"> accuracy </w:t>
      </w:r>
      <w:r w:rsidR="006142BE">
        <w:t>while limiting the need</w:t>
      </w:r>
      <w:r w:rsidR="00045A4D">
        <w:t xml:space="preserve"> </w:t>
      </w:r>
      <w:ins w:id="137" w:author="Linda Wang" w:date="2021-05-20T17:07:00Z">
        <w:r>
          <w:t>to</w:t>
        </w:r>
      </w:ins>
      <w:del w:id="138" w:author="Linda Wang" w:date="2021-05-20T17:07:00Z">
        <w:r w:rsidR="00045A4D" w:rsidDel="00F01FAA">
          <w:delText>of</w:delText>
        </w:r>
      </w:del>
      <w:r w:rsidR="00045A4D">
        <w:t xml:space="preserve"> </w:t>
      </w:r>
      <w:r w:rsidR="006142BE">
        <w:t xml:space="preserve">hiring </w:t>
      </w:r>
      <w:r w:rsidR="00045A4D">
        <w:t>additional linguistic personnel</w:t>
      </w:r>
      <w:r w:rsidR="006142BE">
        <w:t>/moderators</w:t>
      </w:r>
      <w:r w:rsidR="00045A4D">
        <w:t xml:space="preserve">. Our </w:t>
      </w:r>
      <w:ins w:id="139" w:author="Linda Wang" w:date="2021-05-20T17:10:00Z">
        <w:r w:rsidR="002C1FED">
          <w:t xml:space="preserve">proposed </w:t>
        </w:r>
      </w:ins>
      <w:ins w:id="140" w:author="Linda Wang" w:date="2021-05-20T17:07:00Z">
        <w:r>
          <w:t>solution</w:t>
        </w:r>
      </w:ins>
      <w:ins w:id="141" w:author="Linda Wang" w:date="2021-05-20T17:10:00Z">
        <w:r w:rsidR="002C1FED">
          <w:t>s</w:t>
        </w:r>
      </w:ins>
      <w:del w:id="142" w:author="Linda Wang" w:date="2021-05-20T17:07:00Z">
        <w:r w:rsidR="00045A4D" w:rsidDel="00F01FAA">
          <w:delText>methods</w:delText>
        </w:r>
      </w:del>
      <w:r w:rsidR="00045A4D">
        <w:t xml:space="preserve"> build </w:t>
      </w:r>
      <w:ins w:id="143" w:author="Linda Wang" w:date="2021-05-20T17:07:00Z">
        <w:r>
          <w:t>upo</w:t>
        </w:r>
      </w:ins>
      <w:del w:id="144" w:author="Linda Wang" w:date="2021-05-20T17:07:00Z">
        <w:r w:rsidR="00045A4D" w:rsidDel="00F01FAA">
          <w:delText>o</w:delText>
        </w:r>
      </w:del>
      <w:r w:rsidR="00045A4D">
        <w:t xml:space="preserve">n </w:t>
      </w:r>
      <w:r w:rsidR="006142BE">
        <w:t xml:space="preserve">the </w:t>
      </w:r>
      <w:proofErr w:type="gramStart"/>
      <w:r w:rsidR="006142BE">
        <w:t>aforementioned models</w:t>
      </w:r>
      <w:proofErr w:type="gramEnd"/>
      <w:r w:rsidR="00045A4D">
        <w:t xml:space="preserve">, starting with a very simple method </w:t>
      </w:r>
      <w:ins w:id="145" w:author="Linda Wang" w:date="2021-05-20T17:08:00Z">
        <w:r w:rsidR="002C1FED">
          <w:t>of</w:t>
        </w:r>
      </w:ins>
      <w:del w:id="146" w:author="Linda Wang" w:date="2021-05-20T17:08:00Z">
        <w:r w:rsidR="00045A4D" w:rsidDel="002C1FED">
          <w:delText>to</w:delText>
        </w:r>
      </w:del>
      <w:r w:rsidR="00045A4D">
        <w:t xml:space="preserve"> determin</w:t>
      </w:r>
      <w:ins w:id="147" w:author="Linda Wang" w:date="2021-05-20T17:08:00Z">
        <w:r w:rsidR="002C1FED">
          <w:t>ing</w:t>
        </w:r>
      </w:ins>
      <w:del w:id="148" w:author="Linda Wang" w:date="2021-05-20T17:08:00Z">
        <w:r w:rsidR="00045A4D" w:rsidDel="002C1FED">
          <w:delText>e</w:delText>
        </w:r>
      </w:del>
      <w:r w:rsidR="00045A4D">
        <w:t xml:space="preserve"> linguistic differences between training and test </w:t>
      </w:r>
      <w:ins w:id="149" w:author="Linda Wang" w:date="2021-05-20T17:09:00Z">
        <w:r w:rsidR="002C1FED">
          <w:t>data</w:t>
        </w:r>
      </w:ins>
      <w:r w:rsidR="00045A4D">
        <w:t xml:space="preserve">sets, and then </w:t>
      </w:r>
      <w:del w:id="150" w:author="Linda Wang" w:date="2021-05-20T17:09:00Z">
        <w:r w:rsidR="00045A4D" w:rsidDel="002C1FED">
          <w:delText xml:space="preserve">building </w:delText>
        </w:r>
      </w:del>
      <w:ins w:id="151" w:author="Linda Wang" w:date="2021-05-20T17:09:00Z">
        <w:r w:rsidR="002C1FED">
          <w:t>augmenting the results</w:t>
        </w:r>
      </w:ins>
      <w:del w:id="152" w:author="Linda Wang" w:date="2021-05-20T17:09:00Z">
        <w:r w:rsidR="00045A4D" w:rsidDel="002C1FED">
          <w:delText>on this</w:delText>
        </w:r>
      </w:del>
      <w:r w:rsidR="00045A4D">
        <w:t xml:space="preserve"> with </w:t>
      </w:r>
      <w:r w:rsidR="006142BE">
        <w:t xml:space="preserve">limited </w:t>
      </w:r>
      <w:r w:rsidR="00045A4D">
        <w:t>expert annotations.</w:t>
      </w:r>
      <w:r w:rsidR="006142BE">
        <w:t xml:space="preserve"> </w:t>
      </w:r>
      <w:ins w:id="153" w:author="Linda Wang" w:date="2021-05-20T17:09:00Z">
        <w:r w:rsidR="002C1FED">
          <w:t>Unfortunately, o</w:t>
        </w:r>
      </w:ins>
      <w:del w:id="154" w:author="Linda Wang" w:date="2021-05-20T17:09:00Z">
        <w:r w:rsidR="006142BE" w:rsidDel="002C1FED">
          <w:delText>O</w:delText>
        </w:r>
      </w:del>
      <w:r w:rsidR="006142BE">
        <w:t xml:space="preserve">ur </w:t>
      </w:r>
      <w:ins w:id="155" w:author="Linda Wang" w:date="2021-05-20T17:10:00Z">
        <w:r w:rsidR="002C1FED">
          <w:t xml:space="preserve">current </w:t>
        </w:r>
      </w:ins>
      <w:r w:rsidR="006142BE">
        <w:t xml:space="preserve">results suggest </w:t>
      </w:r>
      <w:ins w:id="156" w:author="Linda Wang" w:date="2021-05-20T17:10:00Z">
        <w:r w:rsidR="002C1FED">
          <w:t xml:space="preserve">that </w:t>
        </w:r>
      </w:ins>
      <w:r w:rsidR="006142BE">
        <w:t xml:space="preserve">our </w:t>
      </w:r>
      <w:ins w:id="157" w:author="Linda Wang" w:date="2021-05-20T17:10:00Z">
        <w:r w:rsidR="002C1FED">
          <w:t>proposed solutions</w:t>
        </w:r>
      </w:ins>
      <w:del w:id="158" w:author="Linda Wang" w:date="2021-05-20T17:10:00Z">
        <w:r w:rsidR="006142BE" w:rsidDel="002C1FED">
          <w:delText>methods</w:delText>
        </w:r>
      </w:del>
      <w:r w:rsidR="006142BE">
        <w:t xml:space="preserve"> do not enhance accuracy</w:t>
      </w:r>
      <w:r w:rsidR="005460E0">
        <w:t>. In fact, all models perform the same</w:t>
      </w:r>
      <w:ins w:id="159" w:author="Linda Wang" w:date="2021-05-20T17:10:00Z">
        <w:r w:rsidR="002C1FED">
          <w:t xml:space="preserve"> irrespective of which solution is used</w:t>
        </w:r>
      </w:ins>
      <w:r w:rsidR="005460E0">
        <w:t xml:space="preserve">. </w:t>
      </w:r>
      <w:ins w:id="160" w:author="Linda Wang" w:date="2021-05-20T17:09:00Z">
        <w:r w:rsidR="002C1FED">
          <w:t>M</w:t>
        </w:r>
      </w:ins>
      <w:del w:id="161" w:author="Linda Wang" w:date="2021-05-20T17:09:00Z">
        <w:r w:rsidR="005460E0" w:rsidDel="002C1FED">
          <w:delText>This suggests m</w:delText>
        </w:r>
      </w:del>
      <w:r w:rsidR="005460E0">
        <w:t xml:space="preserve">ore exploration is needed to understand what makes certain examples harder to classify. </w:t>
      </w:r>
    </w:p>
    <w:p w14:paraId="709770F1" w14:textId="77777777" w:rsidR="00C629BA" w:rsidRDefault="00C629BA" w:rsidP="00230831">
      <w:pPr>
        <w:pStyle w:val="ACLText"/>
      </w:pPr>
    </w:p>
    <w:p w14:paraId="6A2E696E" w14:textId="10304A36" w:rsidR="00AF5A9C" w:rsidRDefault="0010526C" w:rsidP="00A5424A">
      <w:pPr>
        <w:pStyle w:val="ACLSection"/>
      </w:pPr>
      <w:bookmarkStart w:id="162" w:name="OLE_LINK17"/>
      <w:bookmarkStart w:id="163" w:name="OLE_LINK18"/>
      <w:r>
        <w:t>Dataset Construction</w:t>
      </w:r>
    </w:p>
    <w:p w14:paraId="6BC69F36" w14:textId="229879D8" w:rsidR="000C65DF" w:rsidRDefault="0010526C" w:rsidP="005460E0">
      <w:pPr>
        <w:pStyle w:val="ACLText"/>
      </w:pPr>
      <w:r>
        <w:t xml:space="preserve">Our task uses the </w:t>
      </w:r>
      <w:proofErr w:type="spellStart"/>
      <w:r>
        <w:t>jigsaw_toxicity_pred</w:t>
      </w:r>
      <w:proofErr w:type="spellEnd"/>
      <w:r>
        <w:t xml:space="preserve"> </w:t>
      </w:r>
      <w:ins w:id="164" w:author="Linda Wang" w:date="2021-05-20T17:13:00Z">
        <w:r w:rsidR="002C1FED">
          <w:t xml:space="preserve">dataset </w:t>
        </w:r>
      </w:ins>
      <w:r w:rsidR="00646ACF">
        <w:t xml:space="preserve">from </w:t>
      </w:r>
      <w:proofErr w:type="spellStart"/>
      <w:r w:rsidR="0031114E">
        <w:t>Hugging</w:t>
      </w:r>
      <w:ins w:id="165" w:author="Linda Wang" w:date="2021-05-20T17:35:00Z">
        <w:r w:rsidR="00BB794F">
          <w:t>F</w:t>
        </w:r>
      </w:ins>
      <w:del w:id="166" w:author="Linda Wang" w:date="2021-05-20T17:35:00Z">
        <w:r w:rsidR="0031114E" w:rsidDel="00BB794F">
          <w:delText>f</w:delText>
        </w:r>
      </w:del>
      <w:r w:rsidR="0031114E">
        <w:t>ace</w:t>
      </w:r>
      <w:proofErr w:type="spellEnd"/>
      <w:r w:rsidR="0031114E">
        <w:t>.</w:t>
      </w:r>
      <w:r w:rsidR="00646ACF">
        <w:rPr>
          <w:rStyle w:val="FootnoteReference"/>
        </w:rPr>
        <w:footnoteReference w:id="1"/>
      </w:r>
      <w:r w:rsidR="0031114E">
        <w:t xml:space="preserve"> This dataset contains comments from Wikipedia that were hand</w:t>
      </w:r>
      <w:ins w:id="167" w:author="Linda Wang" w:date="2021-05-20T17:13:00Z">
        <w:r w:rsidR="002C1FED">
          <w:t>-</w:t>
        </w:r>
      </w:ins>
      <w:del w:id="168" w:author="Linda Wang" w:date="2021-05-20T17:13:00Z">
        <w:r w:rsidR="0031114E" w:rsidDel="002C1FED">
          <w:delText xml:space="preserve"> </w:delText>
        </w:r>
      </w:del>
      <w:r w:rsidR="0031114E">
        <w:t xml:space="preserve">labeled for being toxic, severely toxic, obscene, threatening, insulting, or related to identity hate. These categorizations are not mutually exclusive, </w:t>
      </w:r>
      <w:del w:id="169" w:author="Linda Wang" w:date="2021-05-20T17:13:00Z">
        <w:r w:rsidR="0031114E" w:rsidDel="002C1FED">
          <w:delText xml:space="preserve">meaning </w:delText>
        </w:r>
      </w:del>
      <w:ins w:id="170" w:author="Linda Wang" w:date="2021-05-20T17:13:00Z">
        <w:r w:rsidR="002C1FED">
          <w:t>so</w:t>
        </w:r>
        <w:r w:rsidR="002C1FED">
          <w:t xml:space="preserve"> </w:t>
        </w:r>
      </w:ins>
      <w:r w:rsidR="0031114E">
        <w:t xml:space="preserve">a comment could be </w:t>
      </w:r>
      <w:ins w:id="171" w:author="Linda Wang" w:date="2021-05-20T17:13:00Z">
        <w:r w:rsidR="002C1FED">
          <w:t xml:space="preserve">labelled </w:t>
        </w:r>
      </w:ins>
      <w:r w:rsidR="0031114E">
        <w:t>both toxic and obscene. For our experiments, we focus solely on whether a comment was labelled toxic. We limit our experiment to two-class classification</w:t>
      </w:r>
      <w:ins w:id="172" w:author="Linda Wang" w:date="2021-05-20T17:14:00Z">
        <w:r w:rsidR="002C1FED">
          <w:t xml:space="preserve"> because</w:t>
        </w:r>
      </w:ins>
      <w:del w:id="173" w:author="Linda Wang" w:date="2021-05-20T17:14:00Z">
        <w:r w:rsidR="00264118" w:rsidDel="002C1FED">
          <w:delText>, as</w:delText>
        </w:r>
      </w:del>
      <w:r w:rsidR="00264118">
        <w:t xml:space="preserve"> we believe noting whether something is toxic or not is the fundamental issue. While it would be nice to </w:t>
      </w:r>
      <w:del w:id="174" w:author="Linda Wang" w:date="2021-05-20T17:16:00Z">
        <w:r w:rsidR="00264118" w:rsidDel="002C1FED">
          <w:delText>know the nature of the</w:delText>
        </w:r>
      </w:del>
      <w:ins w:id="175" w:author="Linda Wang" w:date="2021-05-20T17:16:00Z">
        <w:r w:rsidR="002C1FED">
          <w:t>label the nuances of a given</w:t>
        </w:r>
      </w:ins>
      <w:r w:rsidR="00264118">
        <w:t xml:space="preserve"> toxic comment, we </w:t>
      </w:r>
      <w:proofErr w:type="gramStart"/>
      <w:r w:rsidR="00264118">
        <w:t>don’t</w:t>
      </w:r>
      <w:proofErr w:type="gramEnd"/>
      <w:r w:rsidR="00264118">
        <w:t xml:space="preserve"> believe that this is as essential to companies trying to determine whether a comment should be removed for violating community standards.  </w:t>
      </w:r>
      <w:r w:rsidR="0031114E">
        <w:t xml:space="preserve"> </w:t>
      </w:r>
    </w:p>
    <w:p w14:paraId="2E86C0C8" w14:textId="2412C901" w:rsidR="00264118" w:rsidRDefault="00EE141A" w:rsidP="00264118">
      <w:pPr>
        <w:pStyle w:val="ACLTextFirstLine"/>
      </w:pPr>
      <w:r>
        <w:rPr>
          <w:noProof/>
        </w:rPr>
        <w:pict w14:anchorId="760ABC8C">
          <v:shapetype id="_x0000_t202" coordsize="21600,21600" o:spt="202" path="m,l,21600r21600,l21600,xe">
            <v:stroke joinstyle="miter"/>
            <v:path gradientshapeok="t" o:connecttype="rect"/>
          </v:shapetype>
          <v:shape id="Text Box 2" o:spid="_x0000_s1029" type="#_x0000_t202" style="position:absolute;left:0;text-align:left;margin-left:-.05pt;margin-top:414.9pt;width:212.4pt;height:101.25pt;z-index:251671552;visibility:visible;mso-wrap-style:square;mso-width-percent:0;mso-height-percent:0;mso-wrap-distance-left:9pt;mso-wrap-distance-top:0;mso-wrap-distance-right:9pt;mso-wrap-distance-bottom:0;mso-position-horizontal-relative:margin;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" filled="f" stroked="f">
            <v:textbox style="mso-next-textbox:#Text Box 2">
              <w:txbxContent>
                <w:tbl>
                  <w:tblPr>
                    <w:tblW w:w="40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
                    <w:gridCol w:w="2708"/>
                  </w:tblGrid>
                  <w:tr w:rsidR="00264118" w:rsidRPr="001A5F14" w14:paraId="7ADB34E0" w14:textId="77777777" w:rsidTr="00264118">
                    <w:trPr>
                      <w:trHeight w:val="345"/>
                      <w:jc w:val="center"/>
                    </w:trPr>
                    <w:tc>
                      <w:tcPr>
                        <w:tcW w:w="1318" w:type="dxa"/>
                        <w:shd w:val="clear" w:color="auto" w:fill="auto"/>
                      </w:tcPr>
                      <w:p w14:paraId="3B58A4DC" w14:textId="0E924D57" w:rsidR="00264118" w:rsidRPr="001A5F14" w:rsidRDefault="00264118" w:rsidP="009C2986">
                        <w:pPr>
                          <w:pStyle w:val="ACLText"/>
                          <w:rPr>
                            <w:b/>
                            <w:bCs/>
                            <w:sz w:val="20"/>
                          </w:rPr>
                        </w:pPr>
                        <w:r>
                          <w:rPr>
                            <w:b/>
                            <w:bCs/>
                            <w:sz w:val="20"/>
                          </w:rPr>
                          <w:t>Label</w:t>
                        </w:r>
                        <w:r w:rsidRPr="001A5F14">
                          <w:rPr>
                            <w:b/>
                            <w:bCs/>
                            <w:sz w:val="20"/>
                          </w:rPr>
                          <w:t xml:space="preserve"> </w:t>
                        </w:r>
                      </w:p>
                    </w:tc>
                    <w:tc>
                      <w:tcPr>
                        <w:tcW w:w="2708" w:type="dxa"/>
                        <w:tcBorders>
                          <w:bottom w:val="single" w:sz="4" w:space="0" w:color="auto"/>
                          <w:right w:val="single" w:sz="4" w:space="0" w:color="auto"/>
                        </w:tcBorders>
                        <w:shd w:val="clear" w:color="auto" w:fill="auto"/>
                      </w:tcPr>
                      <w:p w14:paraId="2C230B4A" w14:textId="56F3B67E" w:rsidR="00264118" w:rsidRPr="006B7553" w:rsidRDefault="00264118" w:rsidP="006B7553">
                        <w:pPr>
                          <w:pStyle w:val="ACLTextFirstLine"/>
                          <w:jc w:val="left"/>
                          <w:rPr>
                            <w:b/>
                            <w:bCs/>
                            <w:sz w:val="20"/>
                            <w:szCs w:val="20"/>
                          </w:rPr>
                        </w:pPr>
                        <w:r>
                          <w:rPr>
                            <w:b/>
                            <w:bCs/>
                            <w:sz w:val="20"/>
                            <w:szCs w:val="20"/>
                          </w:rPr>
                          <w:t>Example Text</w:t>
                        </w:r>
                      </w:p>
                    </w:tc>
                  </w:tr>
                  <w:tr w:rsidR="00264118" w:rsidRPr="001A5F14" w14:paraId="4405C8E0" w14:textId="77777777" w:rsidTr="00264118">
                    <w:trPr>
                      <w:trHeight w:val="310"/>
                      <w:jc w:val="center"/>
                    </w:trPr>
                    <w:tc>
                      <w:tcPr>
                        <w:tcW w:w="1318" w:type="dxa"/>
                        <w:shd w:val="clear" w:color="auto" w:fill="auto"/>
                      </w:tcPr>
                      <w:p w14:paraId="46887BF2" w14:textId="67618453" w:rsidR="00264118" w:rsidRPr="001A5F14" w:rsidRDefault="00264118" w:rsidP="009C2986">
                        <w:pPr>
                          <w:pStyle w:val="ACLText"/>
                          <w:rPr>
                            <w:sz w:val="20"/>
                          </w:rPr>
                        </w:pPr>
                        <w:r>
                          <w:rPr>
                            <w:sz w:val="20"/>
                          </w:rPr>
                          <w:t>Non-Toxic</w:t>
                        </w:r>
                      </w:p>
                    </w:tc>
                    <w:tc>
                      <w:tcPr>
                        <w:tcW w:w="2708" w:type="dxa"/>
                        <w:tcBorders>
                          <w:bottom w:val="single" w:sz="4" w:space="0" w:color="auto"/>
                          <w:right w:val="single" w:sz="4" w:space="0" w:color="auto"/>
                        </w:tcBorders>
                        <w:shd w:val="clear" w:color="auto" w:fill="auto"/>
                      </w:tcPr>
                      <w:p w14:paraId="7D07D571" w14:textId="2061E4D2" w:rsidR="00264118" w:rsidRPr="00264118" w:rsidRDefault="00264118" w:rsidP="009C2986">
                        <w:pPr>
                          <w:pStyle w:val="ACLText"/>
                          <w:rPr>
                            <w:sz w:val="20"/>
                          </w:rPr>
                        </w:pPr>
                        <w:r>
                          <w:rPr>
                            <w:sz w:val="20"/>
                            <w:szCs w:val="20"/>
                          </w:rPr>
                          <w:t>c</w:t>
                        </w:r>
                        <w:r w:rsidRPr="00D64CD3">
                          <w:rPr>
                            <w:sz w:val="20"/>
                            <w:szCs w:val="20"/>
                          </w:rPr>
                          <w:t>ongratulations from me as well, use the tools well</w:t>
                        </w:r>
                      </w:p>
                    </w:tc>
                  </w:tr>
                  <w:tr w:rsidR="00264118" w:rsidRPr="001A5F14" w14:paraId="36E097C0" w14:textId="77777777" w:rsidTr="00264118">
                    <w:trPr>
                      <w:trHeight w:val="310"/>
                      <w:jc w:val="center"/>
                    </w:trPr>
                    <w:tc>
                      <w:tcPr>
                        <w:tcW w:w="1318" w:type="dxa"/>
                        <w:shd w:val="clear" w:color="auto" w:fill="auto"/>
                      </w:tcPr>
                      <w:p w14:paraId="2CF81AA2" w14:textId="4FC0537C" w:rsidR="00264118" w:rsidRPr="001A5F14" w:rsidRDefault="00264118" w:rsidP="009C2986">
                        <w:pPr>
                          <w:pStyle w:val="ACLText"/>
                          <w:rPr>
                            <w:sz w:val="20"/>
                          </w:rPr>
                        </w:pPr>
                        <w:r>
                          <w:rPr>
                            <w:sz w:val="20"/>
                          </w:rPr>
                          <w:t>Toxic</w:t>
                        </w:r>
                      </w:p>
                    </w:tc>
                    <w:tc>
                      <w:tcPr>
                        <w:tcW w:w="2708" w:type="dxa"/>
                        <w:tcBorders>
                          <w:top w:val="single" w:sz="4" w:space="0" w:color="auto"/>
                          <w:bottom w:val="single" w:sz="4" w:space="0" w:color="auto"/>
                          <w:right w:val="single" w:sz="4" w:space="0" w:color="auto"/>
                        </w:tcBorders>
                        <w:shd w:val="clear" w:color="auto" w:fill="auto"/>
                      </w:tcPr>
                      <w:p w14:paraId="452289D9" w14:textId="5EC00223" w:rsidR="00264118" w:rsidRPr="00264118" w:rsidRDefault="00264118" w:rsidP="009C2986">
                        <w:pPr>
                          <w:pStyle w:val="ACLText"/>
                          <w:rPr>
                            <w:sz w:val="20"/>
                          </w:rPr>
                        </w:pPr>
                        <w:proofErr w:type="gramStart"/>
                        <w:r>
                          <w:rPr>
                            <w:sz w:val="20"/>
                            <w:szCs w:val="20"/>
                          </w:rPr>
                          <w:t>cocksucker</w:t>
                        </w:r>
                        <w:proofErr w:type="gramEnd"/>
                        <w:r>
                          <w:rPr>
                            <w:sz w:val="20"/>
                            <w:szCs w:val="20"/>
                          </w:rPr>
                          <w:t xml:space="preserve"> before you piss around on my work</w:t>
                        </w:r>
                      </w:p>
                    </w:tc>
                  </w:tr>
                </w:tbl>
                <w:p w14:paraId="225CA5D7" w14:textId="069BF265" w:rsidR="00264118" w:rsidRPr="00471846" w:rsidRDefault="00264118" w:rsidP="00264118">
                  <w:pPr>
                    <w:pStyle w:val="Caption"/>
                  </w:pPr>
                  <w:r w:rsidRPr="00471846">
                    <w:t xml:space="preserve">Table </w:t>
                  </w:r>
                  <w:fldSimple w:instr=" SEQ Table \* ARABIC ">
                    <w:r>
                      <w:rPr>
                        <w:noProof/>
                      </w:rPr>
                      <w:t>1</w:t>
                    </w:r>
                  </w:fldSimple>
                  <w:r w:rsidRPr="00471846">
                    <w:t xml:space="preserve">:  </w:t>
                  </w:r>
                  <w:r>
                    <w:t>Example text from dataset</w:t>
                  </w:r>
                  <w:r w:rsidRPr="00471846">
                    <w:t>.</w:t>
                  </w:r>
                </w:p>
                <w:p w14:paraId="5752E7AB" w14:textId="77777777" w:rsidR="00264118" w:rsidRDefault="00264118" w:rsidP="00264118">
                  <w:pPr>
                    <w:jc w:val="center"/>
                  </w:pPr>
                </w:p>
                <w:p w14:paraId="228E7EAA" w14:textId="77777777" w:rsidR="00264118" w:rsidRDefault="00264118" w:rsidP="00264118"/>
              </w:txbxContent>
            </v:textbox>
            <w10:wrap type="square" anchorx="margin" anchory="margin"/>
          </v:shape>
        </w:pict>
      </w:r>
      <w:r w:rsidR="00264118">
        <w:t>Our</w:t>
      </w:r>
      <w:r w:rsidR="000C65DF">
        <w:t xml:space="preserve"> dataset </w:t>
      </w:r>
      <w:ins w:id="176" w:author="Linda Wang" w:date="2021-05-20T17:18:00Z">
        <w:r w:rsidR="0080162B">
          <w:t xml:space="preserve">had been pre-split into training and testing datasets, with the former </w:t>
        </w:r>
      </w:ins>
      <w:r w:rsidR="000C65DF">
        <w:t>contain</w:t>
      </w:r>
      <w:ins w:id="177" w:author="Linda Wang" w:date="2021-05-20T17:18:00Z">
        <w:r w:rsidR="0080162B">
          <w:t>ing</w:t>
        </w:r>
      </w:ins>
      <w:del w:id="178" w:author="Linda Wang" w:date="2021-05-20T17:18:00Z">
        <w:r w:rsidR="000C65DF" w:rsidDel="0080162B">
          <w:delText>s</w:delText>
        </w:r>
      </w:del>
      <w:r w:rsidR="000C65DF">
        <w:t xml:space="preserve"> 159,571 examples</w:t>
      </w:r>
      <w:del w:id="179" w:author="Linda Wang" w:date="2021-05-20T17:18:00Z">
        <w:r w:rsidR="000C65DF" w:rsidDel="0080162B">
          <w:delText xml:space="preserve"> </w:delText>
        </w:r>
        <w:r w:rsidR="00264118" w:rsidDel="0080162B">
          <w:delText>in training</w:delText>
        </w:r>
      </w:del>
      <w:r w:rsidR="000C65DF">
        <w:t xml:space="preserve"> and </w:t>
      </w:r>
      <w:ins w:id="180" w:author="Linda Wang" w:date="2021-05-20T17:18:00Z">
        <w:r w:rsidR="0080162B">
          <w:t>the latter</w:t>
        </w:r>
      </w:ins>
      <w:ins w:id="181" w:author="Linda Wang" w:date="2021-05-20T17:19:00Z">
        <w:r w:rsidR="0080162B">
          <w:t xml:space="preserve"> </w:t>
        </w:r>
      </w:ins>
      <w:r w:rsidR="000C65DF">
        <w:t>63,978 examples</w:t>
      </w:r>
      <w:del w:id="182" w:author="Linda Wang" w:date="2021-05-20T17:19:00Z">
        <w:r w:rsidR="000C65DF" w:rsidDel="0080162B">
          <w:delText xml:space="preserve"> in the testing dataset</w:delText>
        </w:r>
      </w:del>
      <w:r w:rsidR="000C65DF">
        <w:t xml:space="preserve">. </w:t>
      </w:r>
      <w:r w:rsidR="005C45C6">
        <w:t>9.5% of the training examples are labelled toxic.</w:t>
      </w:r>
      <w:r w:rsidR="00264118">
        <w:t xml:space="preserve"> Table 1 </w:t>
      </w:r>
      <w:ins w:id="183" w:author="Linda Wang" w:date="2021-05-20T17:19:00Z">
        <w:r w:rsidR="0080162B">
          <w:t>shows</w:t>
        </w:r>
      </w:ins>
      <w:del w:id="184" w:author="Linda Wang" w:date="2021-05-20T17:19:00Z">
        <w:r w:rsidR="00264118" w:rsidDel="0080162B">
          <w:delText>holds</w:delText>
        </w:r>
      </w:del>
      <w:r w:rsidR="00264118">
        <w:t xml:space="preserve"> examples of a non-toxic and toxic </w:t>
      </w:r>
      <w:r w:rsidR="00264118">
        <w:t xml:space="preserve">example after pre-processing. Our pre-processing </w:t>
      </w:r>
      <w:del w:id="185" w:author="Linda Wang" w:date="2021-05-20T17:20:00Z">
        <w:r w:rsidR="00264118" w:rsidDel="0080162B">
          <w:delText>technique includes</w:delText>
        </w:r>
      </w:del>
      <w:ins w:id="186" w:author="Linda Wang" w:date="2021-05-20T17:20:00Z">
        <w:r w:rsidR="0080162B">
          <w:t>involves</w:t>
        </w:r>
      </w:ins>
      <w:r w:rsidR="00264118">
        <w:t xml:space="preserve"> lower</w:t>
      </w:r>
      <w:ins w:id="187" w:author="Linda Wang" w:date="2021-05-20T17:20:00Z">
        <w:r w:rsidR="0080162B">
          <w:t>-</w:t>
        </w:r>
      </w:ins>
      <w:del w:id="188" w:author="Linda Wang" w:date="2021-05-20T17:20:00Z">
        <w:r w:rsidR="00264118" w:rsidDel="0080162B">
          <w:delText xml:space="preserve"> </w:delText>
        </w:r>
      </w:del>
      <w:r w:rsidR="00264118">
        <w:t xml:space="preserve">casing the </w:t>
      </w:r>
      <w:ins w:id="189" w:author="Linda Wang" w:date="2021-05-20T17:20:00Z">
        <w:r w:rsidR="0080162B">
          <w:t>examples</w:t>
        </w:r>
      </w:ins>
      <w:del w:id="190" w:author="Linda Wang" w:date="2021-05-20T17:20:00Z">
        <w:r w:rsidR="00264118" w:rsidDel="0080162B">
          <w:delText>text</w:delText>
        </w:r>
      </w:del>
      <w:ins w:id="191" w:author="Linda Wang" w:date="2021-05-20T17:20:00Z">
        <w:r w:rsidR="0080162B">
          <w:t xml:space="preserve"> and r</w:t>
        </w:r>
      </w:ins>
      <w:del w:id="192" w:author="Linda Wang" w:date="2021-05-20T17:20:00Z">
        <w:r w:rsidR="00264118" w:rsidDel="0080162B">
          <w:delText>, r</w:delText>
        </w:r>
      </w:del>
      <w:r w:rsidR="00264118">
        <w:t>emoving all special characters (e.g., ascii characters), and numbers</w:t>
      </w:r>
      <w:ins w:id="193" w:author="Linda Wang" w:date="2021-05-20T17:20:00Z">
        <w:r w:rsidR="0080162B">
          <w:t xml:space="preserve"> from them</w:t>
        </w:r>
      </w:ins>
      <w:r w:rsidR="003B36A5">
        <w:t>.</w:t>
      </w:r>
      <w:r w:rsidR="00C66242">
        <w:rPr>
          <w:rStyle w:val="FootnoteReference"/>
        </w:rPr>
        <w:footnoteReference w:id="2"/>
      </w:r>
    </w:p>
    <w:p w14:paraId="662D4E74" w14:textId="2AB6F40A" w:rsidR="00264118" w:rsidRPr="00264118" w:rsidRDefault="00264118" w:rsidP="00264118">
      <w:pPr>
        <w:pStyle w:val="ACLTextFirstLine"/>
        <w:ind w:firstLine="0"/>
      </w:pPr>
    </w:p>
    <w:p w14:paraId="5F7BB972" w14:textId="10395250" w:rsidR="0031114E" w:rsidRDefault="0031114E" w:rsidP="0031114E">
      <w:pPr>
        <w:pStyle w:val="ACLSection"/>
      </w:pPr>
      <w:r>
        <w:t>Methods</w:t>
      </w:r>
    </w:p>
    <w:p w14:paraId="62B66DBA" w14:textId="53ADE952" w:rsidR="0029644D" w:rsidRDefault="0029644D" w:rsidP="0031114E">
      <w:pPr>
        <w:pStyle w:val="ACLText"/>
      </w:pPr>
      <w:r>
        <w:t xml:space="preserve">Our </w:t>
      </w:r>
      <w:ins w:id="194" w:author="Linda Wang" w:date="2021-05-20T17:21:00Z">
        <w:r w:rsidR="0080162B">
          <w:t>proposed solutions</w:t>
        </w:r>
      </w:ins>
      <w:del w:id="195" w:author="Linda Wang" w:date="2021-05-20T17:21:00Z">
        <w:r w:rsidDel="0080162B">
          <w:delText>methods</w:delText>
        </w:r>
      </w:del>
      <w:r>
        <w:t xml:space="preserve"> rely on using the test dataset to augment the training dataset</w:t>
      </w:r>
      <w:ins w:id="196" w:author="Linda Wang" w:date="2021-05-20T17:21:00Z">
        <w:r w:rsidR="0080162B">
          <w:t xml:space="preserve"> </w:t>
        </w:r>
      </w:ins>
      <w:del w:id="197" w:author="Linda Wang" w:date="2021-05-20T17:21:00Z">
        <w:r w:rsidDel="0080162B">
          <w:delText xml:space="preserve"> in order </w:delText>
        </w:r>
      </w:del>
      <w:r>
        <w:t xml:space="preserve">to improve accuracy. We explore </w:t>
      </w:r>
      <w:r w:rsidR="00E0276B">
        <w:t xml:space="preserve">a combination of methods that include using a simple mathematical formula to determine which </w:t>
      </w:r>
      <w:r>
        <w:t>examples are more “unique” to the test</w:t>
      </w:r>
      <w:ins w:id="198" w:author="Linda Wang" w:date="2021-05-20T17:21:00Z">
        <w:r w:rsidR="0080162B">
          <w:t>ing</w:t>
        </w:r>
      </w:ins>
      <w:r>
        <w:t xml:space="preserve"> versus train</w:t>
      </w:r>
      <w:ins w:id="199" w:author="Linda Wang" w:date="2021-05-20T17:21:00Z">
        <w:r w:rsidR="0080162B">
          <w:t>ing datasets</w:t>
        </w:r>
      </w:ins>
      <w:r>
        <w:t xml:space="preserve"> and simulating hand annotation. The former method uses log-odds ratios</w:t>
      </w:r>
      <w:r w:rsidR="00C242AA">
        <w:t>, while the latter relies on human expertise.</w:t>
      </w:r>
    </w:p>
    <w:p w14:paraId="3DAD2635" w14:textId="4BB7C783" w:rsidR="0029644D" w:rsidRDefault="0029644D" w:rsidP="0080162B">
      <w:pPr>
        <w:pStyle w:val="ACLText"/>
        <w:ind w:firstLine="720"/>
        <w:pPrChange w:id="200" w:author="Linda Wang" w:date="2021-05-20T17:21:00Z">
          <w:pPr>
            <w:pStyle w:val="ACLText"/>
            <w:ind w:firstLine="720"/>
          </w:pPr>
        </w:pPrChange>
      </w:pPr>
      <w:r>
        <w:t xml:space="preserve">Our prior is that while the </w:t>
      </w:r>
      <w:ins w:id="201" w:author="Linda Wang" w:date="2021-05-20T17:22:00Z">
        <w:r w:rsidR="0080162B">
          <w:t xml:space="preserve">examples in the </w:t>
        </w:r>
      </w:ins>
      <w:r>
        <w:t>test</w:t>
      </w:r>
      <w:ins w:id="202" w:author="Linda Wang" w:date="2021-05-20T17:22:00Z">
        <w:r w:rsidR="0080162B">
          <w:t>ing</w:t>
        </w:r>
      </w:ins>
      <w:r>
        <w:t xml:space="preserve"> dataset </w:t>
      </w:r>
      <w:ins w:id="203" w:author="Linda Wang" w:date="2021-05-20T17:22:00Z">
        <w:r w:rsidR="0080162B">
          <w:t>are</w:t>
        </w:r>
      </w:ins>
      <w:del w:id="204" w:author="Linda Wang" w:date="2021-05-20T17:22:00Z">
        <w:r w:rsidDel="0080162B">
          <w:delText>is</w:delText>
        </w:r>
      </w:del>
      <w:r>
        <w:t xml:space="preserve"> pulled </w:t>
      </w:r>
      <w:proofErr w:type="spellStart"/>
      <w:r>
        <w:t>iid</w:t>
      </w:r>
      <w:proofErr w:type="spellEnd"/>
      <w:r>
        <w:t xml:space="preserve"> from the </w:t>
      </w:r>
      <w:ins w:id="205" w:author="Linda Wang" w:date="2021-05-20T17:23:00Z">
        <w:r w:rsidR="0080162B">
          <w:t xml:space="preserve">universe of examples </w:t>
        </w:r>
      </w:ins>
      <w:ins w:id="206" w:author="Linda Wang" w:date="2021-05-20T17:24:00Z">
        <w:r w:rsidR="0080162B">
          <w:t>comprising the training and testing</w:t>
        </w:r>
      </w:ins>
      <w:commentRangeStart w:id="207"/>
      <w:del w:id="208" w:author="Linda Wang" w:date="2021-05-20T17:23:00Z">
        <w:r w:rsidDel="0080162B">
          <w:delText>training</w:delText>
        </w:r>
      </w:del>
      <w:r>
        <w:t xml:space="preserve"> dataset</w:t>
      </w:r>
      <w:commentRangeEnd w:id="207"/>
      <w:ins w:id="209" w:author="Linda Wang" w:date="2021-05-20T17:24:00Z">
        <w:r w:rsidR="0080162B">
          <w:t>s</w:t>
        </w:r>
      </w:ins>
      <w:r w:rsidR="0080162B">
        <w:rPr>
          <w:rStyle w:val="CommentReference"/>
          <w:rFonts w:asciiTheme="minorHAnsi" w:eastAsiaTheme="minorEastAsia" w:hAnsiTheme="minorHAnsi" w:cstheme="minorBidi"/>
          <w:spacing w:val="0"/>
          <w:kern w:val="0"/>
          <w:lang w:eastAsia="en-US"/>
        </w:rPr>
        <w:commentReference w:id="207"/>
      </w:r>
      <w:r>
        <w:t>, there could be patterns in the test</w:t>
      </w:r>
      <w:ins w:id="210" w:author="Linda Wang" w:date="2021-05-20T17:24:00Z">
        <w:r w:rsidR="0080162B">
          <w:t>ing</w:t>
        </w:r>
      </w:ins>
      <w:r>
        <w:t xml:space="preserve"> dataset that are not necessarily represented in </w:t>
      </w:r>
      <w:ins w:id="211" w:author="Linda Wang" w:date="2021-05-20T17:24:00Z">
        <w:r w:rsidR="0080162B">
          <w:t xml:space="preserve">the </w:t>
        </w:r>
      </w:ins>
      <w:r>
        <w:t>training</w:t>
      </w:r>
      <w:ins w:id="212" w:author="Linda Wang" w:date="2021-05-20T17:24:00Z">
        <w:r w:rsidR="0080162B">
          <w:t xml:space="preserve"> one</w:t>
        </w:r>
      </w:ins>
      <w:r>
        <w:t xml:space="preserve">. Thus, we want to understand which examples are more </w:t>
      </w:r>
      <w:r w:rsidR="004F0D9A">
        <w:t xml:space="preserve">representative of the testing dataset than the training dataset. </w:t>
      </w:r>
      <w:proofErr w:type="gramStart"/>
      <w:r w:rsidR="004F0D9A">
        <w:t>In order to</w:t>
      </w:r>
      <w:proofErr w:type="gramEnd"/>
      <w:r w:rsidR="004F0D9A">
        <w:t xml:space="preserve"> do this, we introduce log-odds ratios</w:t>
      </w:r>
      <w:r w:rsidR="003F1056">
        <w:t xml:space="preserve"> (</w:t>
      </w:r>
      <w:r w:rsidR="00C15A9E">
        <w:t>Monroe et al., 2008</w:t>
      </w:r>
      <w:r w:rsidR="003F1056">
        <w:t>)</w:t>
      </w:r>
      <w:r w:rsidR="004F0D9A">
        <w:t>. This method works by creating counts of all the words in the training and testing dataset</w:t>
      </w:r>
      <w:ins w:id="213" w:author="Linda Wang" w:date="2021-05-20T17:25:00Z">
        <w:r w:rsidR="0080162B">
          <w:t>s</w:t>
        </w:r>
      </w:ins>
      <w:r w:rsidR="004F0D9A">
        <w:t xml:space="preserve">, which are then </w:t>
      </w:r>
      <w:r w:rsidR="003F1056">
        <w:t>converting these</w:t>
      </w:r>
      <w:r w:rsidR="004F0D9A">
        <w:t xml:space="preserve"> into proportions (</w:t>
      </w:r>
      <w:del w:id="214" w:author="Linda Wang" w:date="2021-05-20T17:26:00Z">
        <w:r w:rsidR="003F1056" w:rsidDel="0080162B">
          <w:delText xml:space="preserve">equation </w:delText>
        </w:r>
      </w:del>
      <w:r w:rsidR="003F1056">
        <w:t>1</w:t>
      </w:r>
      <w:r w:rsidR="004F0D9A">
        <w:t xml:space="preserve">). For words that exist in one </w:t>
      </w:r>
      <w:ins w:id="215" w:author="Linda Wang" w:date="2021-05-20T17:25:00Z">
        <w:r w:rsidR="0080162B">
          <w:t xml:space="preserve">dataset </w:t>
        </w:r>
      </w:ins>
      <w:r w:rsidR="004F0D9A">
        <w:t xml:space="preserve">but not the other, we use </w:t>
      </w:r>
      <w:r w:rsidR="003F1056">
        <w:t xml:space="preserve">plus one </w:t>
      </w:r>
      <w:r w:rsidR="004F0D9A">
        <w:t xml:space="preserve">smoothing. </w:t>
      </w:r>
      <w:r w:rsidR="003F1056">
        <w:t>Next,</w:t>
      </w:r>
      <w:r w:rsidR="004F0D9A">
        <w:t xml:space="preserve"> we convert these into odds to determine the odds of word </w:t>
      </w:r>
      <w:r w:rsidR="004F0D9A" w:rsidRPr="003F1056">
        <w:rPr>
          <w:i/>
          <w:iCs/>
        </w:rPr>
        <w:t>w</w:t>
      </w:r>
      <w:r w:rsidR="004F0D9A">
        <w:t xml:space="preserve"> appearing in dataset </w:t>
      </w:r>
      <w:proofErr w:type="spellStart"/>
      <w:r w:rsidR="004F0D9A" w:rsidRPr="003F1056">
        <w:rPr>
          <w:i/>
          <w:iCs/>
        </w:rPr>
        <w:t>i</w:t>
      </w:r>
      <w:proofErr w:type="spellEnd"/>
      <w:r w:rsidR="003F1056">
        <w:t xml:space="preserve"> (</w:t>
      </w:r>
      <w:del w:id="216" w:author="Linda Wang" w:date="2021-05-20T17:26:00Z">
        <w:r w:rsidR="003F1056" w:rsidDel="0080162B">
          <w:delText xml:space="preserve">equation </w:delText>
        </w:r>
      </w:del>
      <w:r w:rsidR="003F1056">
        <w:t>2)</w:t>
      </w:r>
      <w:r w:rsidR="004F0D9A">
        <w:t xml:space="preserve">. </w:t>
      </w:r>
      <w:r w:rsidR="003F1056">
        <w:t xml:space="preserve">For this paper, this translates to the odds of word </w:t>
      </w:r>
      <w:r w:rsidR="003F1056">
        <w:rPr>
          <w:i/>
          <w:iCs/>
        </w:rPr>
        <w:t xml:space="preserve">w </w:t>
      </w:r>
      <w:r w:rsidR="003F1056">
        <w:t xml:space="preserve">appearing in either the training or test set. </w:t>
      </w:r>
      <w:r w:rsidR="004F0D9A" w:rsidRPr="003F1056">
        <w:t>This</w:t>
      </w:r>
      <w:r w:rsidR="004F0D9A">
        <w:t xml:space="preserve"> allows us to get a ratio of how likely a word is to appear in one dataset versus another</w:t>
      </w:r>
      <w:r w:rsidR="003F1056">
        <w:t xml:space="preserve"> by </w:t>
      </w:r>
      <w:del w:id="217" w:author="Linda Wang" w:date="2021-05-20T17:26:00Z">
        <w:r w:rsidR="003F1056" w:rsidDel="0080162B">
          <w:delText>diving</w:delText>
        </w:r>
      </w:del>
      <w:ins w:id="218" w:author="Linda Wang" w:date="2021-05-20T17:26:00Z">
        <w:r w:rsidR="0080162B">
          <w:t>dividing</w:t>
        </w:r>
      </w:ins>
      <w:r w:rsidR="003F1056">
        <w:t xml:space="preserve"> the odds for the training and the test dataset</w:t>
      </w:r>
      <w:r w:rsidR="004F0D9A">
        <w:t xml:space="preserve">. </w:t>
      </w:r>
      <w:r w:rsidR="00A445A8">
        <w:t xml:space="preserve">We then log the ratio in </w:t>
      </w:r>
      <w:del w:id="219" w:author="Linda Wang" w:date="2021-05-20T17:26:00Z">
        <w:r w:rsidR="00A445A8" w:rsidDel="0080162B">
          <w:delText xml:space="preserve">order </w:delText>
        </w:r>
      </w:del>
      <w:r w:rsidR="00A445A8">
        <w:t>to make the numbers symmetric between the two groups (</w:t>
      </w:r>
      <w:del w:id="220" w:author="Linda Wang" w:date="2021-05-20T17:26:00Z">
        <w:r w:rsidR="00A445A8" w:rsidDel="0080162B">
          <w:delText xml:space="preserve">equation </w:delText>
        </w:r>
      </w:del>
      <w:r w:rsidR="003F1056">
        <w:t>3)</w:t>
      </w:r>
      <w:r w:rsidR="00A445A8">
        <w:t>.</w:t>
      </w:r>
    </w:p>
    <w:p w14:paraId="7FF4A6A6" w14:textId="77777777" w:rsidR="0029644D" w:rsidRDefault="0029644D" w:rsidP="0031114E">
      <w:pPr>
        <w:pStyle w:val="ACLText"/>
      </w:pPr>
    </w:p>
    <w:p w14:paraId="287CCDA7" w14:textId="7B37C5ED" w:rsidR="00A445A8" w:rsidRDefault="00A445A8" w:rsidP="00A445A8">
      <w:pPr>
        <w:pStyle w:val="ACLEquationLine"/>
      </w:pPr>
      <w:r>
        <w:tab/>
      </w:r>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(i)</m:t>
            </m:r>
          </m:sup>
        </m:sSubSup>
        <m:r>
          <m:rPr>
            <m:lit/>
          </m:rP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k</m:t>
            </m:r>
          </m:sub>
          <m:sup>
            <m:r>
              <w:rPr>
                <w:rFonts w:ascii="Cambria Math" w:hAnsi="Cambria Math"/>
              </w:rPr>
              <m:t>(i)</m:t>
            </m:r>
          </m:sup>
        </m:sSubSup>
      </m:oMath>
      <w:r w:rsidRPr="002D0539">
        <w:t xml:space="preserve"> </w:t>
      </w:r>
      <w:r w:rsidRPr="002D0539">
        <w:tab/>
        <w:t>(</w:t>
      </w:r>
      <w:fldSimple w:instr=" SEQ eq. \* ARABIC ">
        <w:r>
          <w:rPr>
            <w:noProof/>
          </w:rPr>
          <w:t>1</w:t>
        </w:r>
      </w:fldSimple>
      <w:r w:rsidRPr="002D0539">
        <w:t>)</w:t>
      </w:r>
    </w:p>
    <w:p w14:paraId="541EEFEC" w14:textId="31712150" w:rsidR="003F1056" w:rsidRDefault="003F1056" w:rsidP="00A445A8">
      <w:pPr>
        <w:pStyle w:val="ACLEquationLine"/>
      </w:pPr>
    </w:p>
    <w:p w14:paraId="5CCC8D86" w14:textId="3B48A6B6" w:rsidR="003F1056" w:rsidRDefault="003F1056" w:rsidP="003F1056">
      <w:pPr>
        <w:pStyle w:val="ACLEquationLine"/>
      </w:pPr>
      <w:r>
        <w:tab/>
      </w:r>
      <m:oMath>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m:rPr>
            <m:lit/>
          </m:rPr>
          <w:rPr>
            <w:rFonts w:ascii="Cambria Math" w:hAnsi="Cambria Math"/>
          </w:rPr>
          <m:t>/</m:t>
        </m:r>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oMath>
      <w:r w:rsidRPr="002D0539">
        <w:t xml:space="preserve"> </w:t>
      </w:r>
      <w:r w:rsidRPr="002D0539">
        <w:tab/>
        <w:t>(</w:t>
      </w:r>
      <w:r>
        <w:t>2</w:t>
      </w:r>
      <w:r w:rsidRPr="002D0539">
        <w:t>)</w:t>
      </w:r>
    </w:p>
    <w:p w14:paraId="7E4B6533" w14:textId="77777777" w:rsidR="003F1056" w:rsidRDefault="003F1056" w:rsidP="003F1056">
      <w:pPr>
        <w:pStyle w:val="ACLEquationLine"/>
      </w:pPr>
    </w:p>
    <w:p w14:paraId="2C8F3526" w14:textId="5AB871A2" w:rsidR="003F1056" w:rsidRPr="002D0539" w:rsidRDefault="003F1056" w:rsidP="009C39CB">
      <w:pPr>
        <w:pStyle w:val="ACLEquationLine"/>
        <w:jc w:val="left"/>
      </w:pPr>
      <w:r>
        <w:tab/>
      </w:r>
      <m:oMath>
        <m:r>
          <w:rPr>
            <w:rFonts w:ascii="Cambria Math" w:hAnsi="Cambria Math"/>
          </w:rPr>
          <m:t>Log odds difference =</m:t>
        </m:r>
        <m:sSubSup>
          <m:sSubSupPr>
            <m:ctrlPr>
              <w:rPr>
                <w:rFonts w:ascii="Cambria Math" w:hAnsi="Cambria Math"/>
                <w:i/>
              </w:rPr>
            </m:ctrlPr>
          </m:sSubSupPr>
          <m:e>
            <m:r>
              <w:rPr>
                <w:rFonts w:ascii="Cambria Math" w:hAnsi="Cambria Math"/>
              </w:rPr>
              <m:t>log(O</m:t>
            </m:r>
          </m:e>
          <m:sub>
            <m:r>
              <w:rPr>
                <w:rFonts w:ascii="Cambria Math" w:hAnsi="Cambria Math"/>
              </w:rPr>
              <m:t>k</m:t>
            </m:r>
          </m:sub>
          <m:sup>
            <m:r>
              <w:rPr>
                <w:rFonts w:ascii="Cambria Math" w:hAnsi="Cambria Math"/>
              </w:rPr>
              <m:t>(train)</m:t>
            </m:r>
          </m:sup>
        </m:sSubSup>
        <m:r>
          <m:rPr>
            <m:lit/>
          </m:rP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(test)</m:t>
            </m:r>
          </m:sup>
        </m:sSubSup>
        <m:r>
          <w:rPr>
            <w:rFonts w:ascii="Cambria Math" w:hAnsi="Cambria Math"/>
          </w:rPr>
          <m:t>)</m:t>
        </m:r>
      </m:oMath>
      <w:r w:rsidRPr="002D0539">
        <w:t xml:space="preserve"> (</w:t>
      </w:r>
      <w:r>
        <w:t>3</w:t>
      </w:r>
      <w:r w:rsidRPr="002D0539">
        <w:t>)</w:t>
      </w:r>
    </w:p>
    <w:p w14:paraId="6B4FFEBF" w14:textId="7B5265AA" w:rsidR="000C65DF" w:rsidRDefault="000C65DF" w:rsidP="0031114E">
      <w:pPr>
        <w:pStyle w:val="ACLText"/>
      </w:pPr>
    </w:p>
    <w:p w14:paraId="231313F6" w14:textId="7FEF8135" w:rsidR="003F1056" w:rsidRDefault="003F1056" w:rsidP="0080162B">
      <w:pPr>
        <w:pStyle w:val="ACLTextFirstLine"/>
        <w:pPrChange w:id="221" w:author="Linda Wang" w:date="2021-05-20T17:28:00Z">
          <w:pPr>
            <w:pStyle w:val="ACLTextFirstLine"/>
          </w:pPr>
        </w:pPrChange>
      </w:pPr>
      <w:r>
        <w:lastRenderedPageBreak/>
        <w:t xml:space="preserve">Using </w:t>
      </w:r>
      <w:del w:id="222" w:author="Linda Wang" w:date="2021-05-20T17:26:00Z">
        <w:r w:rsidDel="0080162B">
          <w:delText>the final formula</w:delText>
        </w:r>
      </w:del>
      <w:ins w:id="223" w:author="Linda Wang" w:date="2021-05-20T17:26:00Z">
        <w:r w:rsidR="0080162B">
          <w:t>(3)</w:t>
        </w:r>
      </w:ins>
      <w:r>
        <w:t>, we then apply this method to compare the language in the training and test</w:t>
      </w:r>
      <w:ins w:id="224" w:author="Linda Wang" w:date="2021-05-20T17:27:00Z">
        <w:r w:rsidR="0080162B">
          <w:t>ing</w:t>
        </w:r>
      </w:ins>
      <w:r>
        <w:t xml:space="preserve"> datasets. In our case</w:t>
      </w:r>
      <w:ins w:id="225" w:author="Linda Wang" w:date="2021-05-20T17:27:00Z">
        <w:r w:rsidR="0080162B">
          <w:t>,</w:t>
        </w:r>
      </w:ins>
      <w:r>
        <w:t xml:space="preserve"> the most negative words are the words most unique to the test</w:t>
      </w:r>
      <w:ins w:id="226" w:author="Linda Wang" w:date="2021-05-20T17:27:00Z">
        <w:r w:rsidR="0080162B">
          <w:t>ing</w:t>
        </w:r>
      </w:ins>
      <w:r>
        <w:t xml:space="preserve"> dataset. We </w:t>
      </w:r>
      <w:ins w:id="227" w:author="Linda Wang" w:date="2021-05-20T17:27:00Z">
        <w:r w:rsidR="0080162B">
          <w:t>extract</w:t>
        </w:r>
      </w:ins>
      <w:del w:id="228" w:author="Linda Wang" w:date="2021-05-20T17:27:00Z">
        <w:r w:rsidDel="0080162B">
          <w:delText>pull</w:delText>
        </w:r>
      </w:del>
      <w:r>
        <w:t xml:space="preserve"> these words </w:t>
      </w:r>
      <w:r w:rsidR="00C242AA">
        <w:t>and use them in our experiments to determine which examples we should pull from test and place into train.</w:t>
      </w:r>
      <w:r w:rsidR="007633D3">
        <w:t xml:space="preserve"> Our list of the top 5 words and their log-odds </w:t>
      </w:r>
      <w:ins w:id="229" w:author="Linda Wang" w:date="2021-05-20T17:27:00Z">
        <w:r w:rsidR="0080162B">
          <w:t xml:space="preserve">can be found </w:t>
        </w:r>
      </w:ins>
      <w:r w:rsidR="006152A5">
        <w:t xml:space="preserve">in </w:t>
      </w:r>
      <w:ins w:id="230" w:author="Linda Wang" w:date="2021-05-20T17:27:00Z">
        <w:r w:rsidR="0080162B">
          <w:t>T</w:t>
        </w:r>
      </w:ins>
      <w:del w:id="231" w:author="Linda Wang" w:date="2021-05-20T17:27:00Z">
        <w:r w:rsidR="006152A5" w:rsidDel="0080162B">
          <w:delText>t</w:delText>
        </w:r>
      </w:del>
      <w:r w:rsidR="006152A5">
        <w:t>able 2</w:t>
      </w:r>
      <w:r w:rsidR="007633D3">
        <w:t>.</w:t>
      </w:r>
      <w:r w:rsidR="0080162B">
        <w:rPr>
          <w:noProof/>
        </w:rPr>
        <w:pict w14:anchorId="6B7DCEA5">
          <v:shape id="Text Box 4" o:spid="_x0000_s1028" type="#_x0000_t202" style="position:absolute;left:0;text-align:left;margin-left:-4.95pt;margin-top:119.7pt;width:222.65pt;height:143.9pt;z-index:251673600;visibility:visible;mso-wrap-style:square;mso-width-percent:0;mso-height-percent:0;mso-wrap-distance-left:9pt;mso-wrap-distance-top:0;mso-wrap-distance-right:9pt;mso-wrap-distance-bottom:0;mso-position-horizontal-relative:text;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" filled="f" stroked="f">
            <v:textbox style="mso-next-textbox:#Text Box 4">
              <w:txbxContent>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40"/>
                  </w:tblGrid>
                  <w:tr w:rsidR="007633D3" w:rsidRPr="001A5F14" w14:paraId="256AE5DF" w14:textId="77777777" w:rsidTr="007633D3">
                    <w:trPr>
                      <w:trHeight w:val="345"/>
                      <w:jc w:val="center"/>
                    </w:trPr>
                    <w:tc>
                      <w:tcPr>
                        <w:tcW w:w="1080" w:type="dxa"/>
                        <w:shd w:val="clear" w:color="auto" w:fill="auto"/>
                      </w:tcPr>
                      <w:p w14:paraId="7C81D522" w14:textId="3E445C93" w:rsidR="007633D3" w:rsidRPr="001A5F14" w:rsidRDefault="007633D3" w:rsidP="007633D3">
                        <w:pPr>
                          <w:pStyle w:val="ACLText"/>
                          <w:rPr>
                            <w:b/>
                            <w:bCs/>
                            <w:sz w:val="20"/>
                          </w:rPr>
                        </w:pPr>
                        <w:r>
                          <w:rPr>
                            <w:b/>
                            <w:bCs/>
                            <w:sz w:val="20"/>
                          </w:rPr>
                          <w:t>Log-odds</w:t>
                        </w:r>
                      </w:p>
                    </w:tc>
                    <w:tc>
                      <w:tcPr>
                        <w:tcW w:w="1080" w:type="dxa"/>
                        <w:tcBorders>
                          <w:bottom w:val="single" w:sz="4" w:space="0" w:color="auto"/>
                          <w:right w:val="single" w:sz="4" w:space="0" w:color="auto"/>
                        </w:tcBorders>
                        <w:shd w:val="clear" w:color="auto" w:fill="auto"/>
                      </w:tcPr>
                      <w:p w14:paraId="1BDA6BEB" w14:textId="5FA041B3" w:rsidR="007633D3" w:rsidRPr="006B7553" w:rsidRDefault="007633D3" w:rsidP="007633D3">
                        <w:pPr>
                          <w:pStyle w:val="ACLTextFirstLine"/>
                          <w:ind w:firstLine="0"/>
                          <w:rPr>
                            <w:b/>
                            <w:bCs/>
                            <w:sz w:val="20"/>
                            <w:szCs w:val="20"/>
                          </w:rPr>
                        </w:pPr>
                        <w:r>
                          <w:rPr>
                            <w:b/>
                            <w:bCs/>
                            <w:sz w:val="20"/>
                            <w:szCs w:val="20"/>
                          </w:rPr>
                          <w:t>Vocabulary</w:t>
                        </w:r>
                      </w:p>
                    </w:tc>
                  </w:tr>
                  <w:tr w:rsidR="007633D3" w:rsidRPr="001A5F14" w14:paraId="5A4CE0AC" w14:textId="77777777" w:rsidTr="007633D3">
                    <w:trPr>
                      <w:trHeight w:val="310"/>
                      <w:jc w:val="center"/>
                    </w:trPr>
                    <w:tc>
                      <w:tcPr>
                        <w:tcW w:w="1080" w:type="dxa"/>
                        <w:shd w:val="clear" w:color="auto" w:fill="auto"/>
                      </w:tcPr>
                      <w:p w14:paraId="11016B24" w14:textId="506F89A3" w:rsidR="007633D3" w:rsidRPr="001A5F14" w:rsidRDefault="007633D3" w:rsidP="009C2986">
                        <w:pPr>
                          <w:pStyle w:val="ACLText"/>
                          <w:rPr>
                            <w:sz w:val="20"/>
                          </w:rPr>
                        </w:pPr>
                        <w:r>
                          <w:rPr>
                            <w:sz w:val="20"/>
                          </w:rPr>
                          <w:t>-41.19</w:t>
                        </w:r>
                      </w:p>
                    </w:tc>
                    <w:tc>
                      <w:tcPr>
                        <w:tcW w:w="1080" w:type="dxa"/>
                        <w:tcBorders>
                          <w:bottom w:val="single" w:sz="4" w:space="0" w:color="auto"/>
                          <w:right w:val="single" w:sz="4" w:space="0" w:color="auto"/>
                        </w:tcBorders>
                        <w:shd w:val="clear" w:color="auto" w:fill="auto"/>
                      </w:tcPr>
                      <w:p w14:paraId="7E77F05B" w14:textId="5D3D43FD" w:rsidR="007633D3" w:rsidRPr="00264118" w:rsidRDefault="007633D3" w:rsidP="009C2986">
                        <w:pPr>
                          <w:pStyle w:val="ACLText"/>
                          <w:rPr>
                            <w:sz w:val="20"/>
                          </w:rPr>
                        </w:pPr>
                        <w:r>
                          <w:rPr>
                            <w:sz w:val="20"/>
                            <w:szCs w:val="20"/>
                          </w:rPr>
                          <w:t>poop</w:t>
                        </w:r>
                      </w:p>
                    </w:tc>
                  </w:tr>
                  <w:tr w:rsidR="007633D3" w:rsidRPr="001A5F14" w14:paraId="0DDB9BFD" w14:textId="77777777" w:rsidTr="007633D3">
                    <w:trPr>
                      <w:trHeight w:val="310"/>
                      <w:jc w:val="center"/>
                    </w:trPr>
                    <w:tc>
                      <w:tcPr>
                        <w:tcW w:w="1080" w:type="dxa"/>
                        <w:shd w:val="clear" w:color="auto" w:fill="auto"/>
                      </w:tcPr>
                      <w:p w14:paraId="52540C03" w14:textId="421CC4E4" w:rsidR="007633D3" w:rsidRPr="001A5F14" w:rsidRDefault="007633D3" w:rsidP="009C2986">
                        <w:pPr>
                          <w:pStyle w:val="ACLText"/>
                          <w:rPr>
                            <w:sz w:val="20"/>
                          </w:rPr>
                        </w:pPr>
                        <w:r>
                          <w:rPr>
                            <w:sz w:val="20"/>
                          </w:rPr>
                          <w:t>-37.26</w:t>
                        </w:r>
                      </w:p>
                    </w:tc>
                    <w:tc>
                      <w:tcPr>
                        <w:tcW w:w="1080" w:type="dxa"/>
                        <w:tcBorders>
                          <w:top w:val="single" w:sz="4" w:space="0" w:color="auto"/>
                          <w:bottom w:val="single" w:sz="4" w:space="0" w:color="auto"/>
                          <w:right w:val="single" w:sz="4" w:space="0" w:color="auto"/>
                        </w:tcBorders>
                        <w:shd w:val="clear" w:color="auto" w:fill="auto"/>
                      </w:tcPr>
                      <w:p w14:paraId="7D5DADA5" w14:textId="3FB0ABE1" w:rsidR="007633D3" w:rsidRPr="00264118" w:rsidRDefault="007633D3" w:rsidP="009C2986">
                        <w:pPr>
                          <w:pStyle w:val="ACLText"/>
                          <w:rPr>
                            <w:sz w:val="20"/>
                          </w:rPr>
                        </w:pPr>
                        <w:proofErr w:type="gramStart"/>
                        <w:r>
                          <w:rPr>
                            <w:sz w:val="20"/>
                            <w:szCs w:val="20"/>
                          </w:rPr>
                          <w:t>dicks</w:t>
                        </w:r>
                        <w:proofErr w:type="gramEnd"/>
                      </w:p>
                    </w:tc>
                  </w:tr>
                  <w:tr w:rsidR="007633D3" w:rsidRPr="001A5F14" w14:paraId="7E57F403" w14:textId="77777777" w:rsidTr="007633D3">
                    <w:trPr>
                      <w:trHeight w:val="310"/>
                      <w:jc w:val="center"/>
                    </w:trPr>
                    <w:tc>
                      <w:tcPr>
                        <w:tcW w:w="1080" w:type="dxa"/>
                        <w:shd w:val="clear" w:color="auto" w:fill="auto"/>
                      </w:tcPr>
                      <w:p w14:paraId="0E11D518" w14:textId="0D33E340" w:rsidR="007633D3" w:rsidRDefault="007633D3" w:rsidP="009C2986">
                        <w:pPr>
                          <w:pStyle w:val="ACLText"/>
                          <w:rPr>
                            <w:sz w:val="20"/>
                          </w:rPr>
                        </w:pPr>
                        <w:r>
                          <w:rPr>
                            <w:sz w:val="20"/>
                          </w:rPr>
                          <w:t>-35.81</w:t>
                        </w:r>
                      </w:p>
                    </w:tc>
                    <w:tc>
                      <w:tcPr>
                        <w:tcW w:w="1080" w:type="dxa"/>
                        <w:tcBorders>
                          <w:top w:val="single" w:sz="4" w:space="0" w:color="auto"/>
                          <w:bottom w:val="single" w:sz="4" w:space="0" w:color="auto"/>
                          <w:right w:val="single" w:sz="4" w:space="0" w:color="auto"/>
                        </w:tcBorders>
                        <w:shd w:val="clear" w:color="auto" w:fill="auto"/>
                      </w:tcPr>
                      <w:p w14:paraId="5D28B942" w14:textId="2B1476CB" w:rsidR="007633D3" w:rsidRDefault="007633D3" w:rsidP="009C2986">
                        <w:pPr>
                          <w:pStyle w:val="ACLText"/>
                          <w:rPr>
                            <w:sz w:val="20"/>
                            <w:szCs w:val="20"/>
                          </w:rPr>
                        </w:pPr>
                        <w:r>
                          <w:rPr>
                            <w:sz w:val="20"/>
                            <w:szCs w:val="20"/>
                          </w:rPr>
                          <w:t>gay</w:t>
                        </w:r>
                      </w:p>
                    </w:tc>
                  </w:tr>
                  <w:tr w:rsidR="007633D3" w:rsidRPr="001A5F14" w14:paraId="26A604AB" w14:textId="77777777" w:rsidTr="007633D3">
                    <w:trPr>
                      <w:trHeight w:val="310"/>
                      <w:jc w:val="center"/>
                    </w:trPr>
                    <w:tc>
                      <w:tcPr>
                        <w:tcW w:w="1080" w:type="dxa"/>
                        <w:shd w:val="clear" w:color="auto" w:fill="auto"/>
                      </w:tcPr>
                      <w:p w14:paraId="0F390B88" w14:textId="36C5BAE4" w:rsidR="007633D3" w:rsidRDefault="007633D3" w:rsidP="009C2986">
                        <w:pPr>
                          <w:pStyle w:val="ACLText"/>
                          <w:rPr>
                            <w:sz w:val="20"/>
                          </w:rPr>
                        </w:pPr>
                        <w:r>
                          <w:rPr>
                            <w:sz w:val="20"/>
                          </w:rPr>
                          <w:t>-34.45</w:t>
                        </w:r>
                      </w:p>
                    </w:tc>
                    <w:tc>
                      <w:tcPr>
                        <w:tcW w:w="1080" w:type="dxa"/>
                        <w:tcBorders>
                          <w:top w:val="single" w:sz="4" w:space="0" w:color="auto"/>
                          <w:bottom w:val="single" w:sz="4" w:space="0" w:color="auto"/>
                          <w:right w:val="single" w:sz="4" w:space="0" w:color="auto"/>
                        </w:tcBorders>
                        <w:shd w:val="clear" w:color="auto" w:fill="auto"/>
                      </w:tcPr>
                      <w:p w14:paraId="1A7C1E60" w14:textId="2EE71725" w:rsidR="007633D3" w:rsidRDefault="007633D3" w:rsidP="009C2986">
                        <w:pPr>
                          <w:pStyle w:val="ACLText"/>
                          <w:rPr>
                            <w:sz w:val="20"/>
                            <w:szCs w:val="20"/>
                          </w:rPr>
                        </w:pPr>
                        <w:proofErr w:type="spellStart"/>
                        <w:r>
                          <w:rPr>
                            <w:sz w:val="20"/>
                            <w:szCs w:val="20"/>
                          </w:rPr>
                          <w:t>youfuck</w:t>
                        </w:r>
                        <w:proofErr w:type="spellEnd"/>
                      </w:p>
                    </w:tc>
                  </w:tr>
                  <w:tr w:rsidR="007633D3" w:rsidRPr="001A5F14" w14:paraId="21C2EFC3" w14:textId="77777777" w:rsidTr="007633D3">
                    <w:trPr>
                      <w:trHeight w:val="310"/>
                      <w:jc w:val="center"/>
                    </w:trPr>
                    <w:tc>
                      <w:tcPr>
                        <w:tcW w:w="1080" w:type="dxa"/>
                        <w:shd w:val="clear" w:color="auto" w:fill="auto"/>
                      </w:tcPr>
                      <w:p w14:paraId="3D484E5E" w14:textId="67DB98BF" w:rsidR="007633D3" w:rsidRDefault="007633D3" w:rsidP="009C2986">
                        <w:pPr>
                          <w:pStyle w:val="ACLText"/>
                          <w:rPr>
                            <w:sz w:val="20"/>
                          </w:rPr>
                        </w:pPr>
                        <w:r>
                          <w:rPr>
                            <w:sz w:val="20"/>
                          </w:rPr>
                          <w:t>-32.51</w:t>
                        </w:r>
                      </w:p>
                    </w:tc>
                    <w:tc>
                      <w:tcPr>
                        <w:tcW w:w="1080" w:type="dxa"/>
                        <w:tcBorders>
                          <w:top w:val="single" w:sz="4" w:space="0" w:color="auto"/>
                          <w:bottom w:val="single" w:sz="4" w:space="0" w:color="auto"/>
                          <w:right w:val="single" w:sz="4" w:space="0" w:color="auto"/>
                        </w:tcBorders>
                        <w:shd w:val="clear" w:color="auto" w:fill="auto"/>
                      </w:tcPr>
                      <w:p w14:paraId="19F3319C" w14:textId="704F829E" w:rsidR="007633D3" w:rsidRDefault="007633D3" w:rsidP="009C2986">
                        <w:pPr>
                          <w:pStyle w:val="ACLText"/>
                          <w:rPr>
                            <w:sz w:val="20"/>
                            <w:szCs w:val="20"/>
                          </w:rPr>
                        </w:pPr>
                        <w:r>
                          <w:rPr>
                            <w:sz w:val="20"/>
                            <w:szCs w:val="20"/>
                          </w:rPr>
                          <w:t>n*</w:t>
                        </w:r>
                        <w:proofErr w:type="spellStart"/>
                        <w:r>
                          <w:rPr>
                            <w:sz w:val="20"/>
                            <w:szCs w:val="20"/>
                          </w:rPr>
                          <w:t>ggers</w:t>
                        </w:r>
                        <w:proofErr w:type="spellEnd"/>
                      </w:p>
                    </w:tc>
                  </w:tr>
                </w:tbl>
                <w:p w14:paraId="3CFBF4EE" w14:textId="15BA06E5" w:rsidR="007633D3" w:rsidRPr="00471846" w:rsidRDefault="007633D3" w:rsidP="007633D3">
                  <w:pPr>
                    <w:pStyle w:val="Caption"/>
                  </w:pPr>
                  <w:r w:rsidRPr="00471846">
                    <w:t xml:space="preserve">Table </w:t>
                  </w:r>
                  <w:r w:rsidR="00A24DF5">
                    <w:t>2</w:t>
                  </w:r>
                  <w:r w:rsidRPr="00471846">
                    <w:t xml:space="preserve">:  </w:t>
                  </w:r>
                  <w:r>
                    <w:t>Most unique words in test dataset as compared to training dataset using log-odds ratios</w:t>
                  </w:r>
                  <w:r w:rsidRPr="00471846">
                    <w:t>.</w:t>
                  </w:r>
                </w:p>
                <w:p w14:paraId="28F014E5" w14:textId="77777777" w:rsidR="007633D3" w:rsidRDefault="007633D3" w:rsidP="007633D3">
                  <w:pPr>
                    <w:jc w:val="center"/>
                  </w:pPr>
                </w:p>
                <w:p w14:paraId="1D5E6524" w14:textId="77777777" w:rsidR="007633D3" w:rsidRDefault="007633D3" w:rsidP="007633D3"/>
              </w:txbxContent>
            </v:textbox>
            <w10:wrap type="square" anchory="margin"/>
          </v:shape>
        </w:pict>
      </w:r>
      <w:del w:id="232" w:author="Linda Wang" w:date="2021-05-20T17:28:00Z">
        <w:r w:rsidR="007633D3" w:rsidDel="0080162B">
          <w:delText xml:space="preserve"> </w:delText>
        </w:r>
      </w:del>
    </w:p>
    <w:p w14:paraId="5BEA10DC" w14:textId="7CDC4BC5" w:rsidR="000668B8" w:rsidRPr="000668B8" w:rsidRDefault="00C242AA" w:rsidP="008707B2">
      <w:pPr>
        <w:pStyle w:val="ACLTextFirstLine"/>
      </w:pPr>
      <w:r>
        <w:t>Our second method is more intuitive but relies on human expertise</w:t>
      </w:r>
      <w:ins w:id="233" w:author="Linda Wang" w:date="2021-05-20T17:29:00Z">
        <w:r w:rsidR="00BB794F">
          <w:t>,</w:t>
        </w:r>
      </w:ins>
      <w:r>
        <w:t xml:space="preserve"> which can be costly. This method requires experts to evaluate the predicted test</w:t>
      </w:r>
      <w:ins w:id="234" w:author="Linda Wang" w:date="2021-05-20T17:29:00Z">
        <w:r w:rsidR="00BB794F">
          <w:t>ing</w:t>
        </w:r>
      </w:ins>
      <w:r>
        <w:t xml:space="preserve"> examples and determine which of the test</w:t>
      </w:r>
      <w:ins w:id="235" w:author="Linda Wang" w:date="2021-05-20T17:29:00Z">
        <w:r w:rsidR="00BB794F">
          <w:t>ing</w:t>
        </w:r>
      </w:ins>
      <w:r>
        <w:t xml:space="preserve"> examples are misclassified </w:t>
      </w:r>
      <w:proofErr w:type="gramStart"/>
      <w:r>
        <w:t>in order to</w:t>
      </w:r>
      <w:proofErr w:type="gramEnd"/>
      <w:r>
        <w:t xml:space="preserve"> use those examples to supplement the training dataset. We hypothesize that taking 20 random examples from test</w:t>
      </w:r>
      <w:ins w:id="236" w:author="Linda Wang" w:date="2021-05-20T17:29:00Z">
        <w:r w:rsidR="00BB794F">
          <w:t>ing</w:t>
        </w:r>
      </w:ins>
      <w:r>
        <w:t xml:space="preserve"> and placing them into train</w:t>
      </w:r>
      <w:ins w:id="237" w:author="Linda Wang" w:date="2021-05-20T17:29:00Z">
        <w:r w:rsidR="00BB794F">
          <w:t>ing</w:t>
        </w:r>
      </w:ins>
      <w:r>
        <w:t xml:space="preserve"> </w:t>
      </w:r>
      <w:proofErr w:type="gramStart"/>
      <w:r>
        <w:t>isn’t</w:t>
      </w:r>
      <w:proofErr w:type="gramEnd"/>
      <w:r>
        <w:t xml:space="preserve"> going to improve accuracy much because the 20 examples could </w:t>
      </w:r>
      <w:ins w:id="238" w:author="Linda Wang" w:date="2021-05-20T17:29:00Z">
        <w:r w:rsidR="00BB794F">
          <w:t xml:space="preserve">happen to </w:t>
        </w:r>
      </w:ins>
      <w:r>
        <w:t>be the easiest for the model to classify. Instead</w:t>
      </w:r>
      <w:ins w:id="239" w:author="Linda Wang" w:date="2021-05-20T17:29:00Z">
        <w:r w:rsidR="00BB794F">
          <w:t>,</w:t>
        </w:r>
      </w:ins>
      <w:r>
        <w:t xml:space="preserve"> we believe that taking 20 </w:t>
      </w:r>
      <w:ins w:id="240" w:author="Linda Wang" w:date="2021-05-20T17:30:00Z">
        <w:r w:rsidR="00BB794F">
          <w:t>difficult</w:t>
        </w:r>
      </w:ins>
      <w:del w:id="241" w:author="Linda Wang" w:date="2021-05-20T17:30:00Z">
        <w:r w:rsidDel="00BB794F">
          <w:delText>hard</w:delText>
        </w:r>
      </w:del>
      <w:r>
        <w:t xml:space="preserve"> examples, measured by whether the model classified them incorrectly, is likely more beneficial. </w:t>
      </w:r>
      <w:ins w:id="242" w:author="Linda Wang" w:date="2021-05-20T17:31:00Z">
        <w:r w:rsidR="00BB794F">
          <w:t>Moreover, i</w:t>
        </w:r>
      </w:ins>
      <w:del w:id="243" w:author="Linda Wang" w:date="2021-05-20T17:31:00Z">
        <w:r w:rsidDel="00BB794F">
          <w:delText>I</w:delText>
        </w:r>
      </w:del>
      <w:r>
        <w:t xml:space="preserve">f our hypothesis is true, </w:t>
      </w:r>
      <w:ins w:id="244" w:author="Linda Wang" w:date="2021-05-20T17:30:00Z">
        <w:r w:rsidR="00BB794F">
          <w:t xml:space="preserve">then </w:t>
        </w:r>
      </w:ins>
      <w:r>
        <w:t xml:space="preserve">as test datasets become larger and accuracy becomes higher, </w:t>
      </w:r>
      <w:ins w:id="245" w:author="Linda Wang" w:date="2021-05-20T17:30:00Z">
        <w:r w:rsidR="00BB794F">
          <w:t>our second method</w:t>
        </w:r>
      </w:ins>
      <w:del w:id="246" w:author="Linda Wang" w:date="2021-05-20T17:30:00Z">
        <w:r w:rsidDel="00BB794F">
          <w:delText>this process</w:delText>
        </w:r>
      </w:del>
      <w:r>
        <w:t xml:space="preserve"> will become </w:t>
      </w:r>
      <w:ins w:id="247" w:author="Linda Wang" w:date="2021-05-20T17:31:00Z">
        <w:r w:rsidR="00BB794F">
          <w:t>more</w:t>
        </w:r>
      </w:ins>
      <w:del w:id="248" w:author="Linda Wang" w:date="2021-05-20T17:31:00Z">
        <w:r w:rsidDel="00BB794F">
          <w:delText>increasingly</w:delText>
        </w:r>
      </w:del>
      <w:r>
        <w:t xml:space="preserve"> costly</w:t>
      </w:r>
      <w:ins w:id="249" w:author="Linda Wang" w:date="2021-05-20T17:31:00Z">
        <w:r w:rsidR="00BB794F">
          <w:t>,</w:t>
        </w:r>
      </w:ins>
      <w:r>
        <w:t xml:space="preserve"> as it will take human experts longer to determine the incorrectly classified examples. </w:t>
      </w:r>
    </w:p>
    <w:p w14:paraId="41010071" w14:textId="3D7527A8" w:rsidR="00A5424A" w:rsidRDefault="0010526C" w:rsidP="00A5424A">
      <w:pPr>
        <w:pStyle w:val="ACLSection"/>
      </w:pPr>
      <w:r>
        <w:t>Experimental Set-up</w:t>
      </w:r>
    </w:p>
    <w:bookmarkEnd w:id="162"/>
    <w:bookmarkEnd w:id="163"/>
    <w:p w14:paraId="6B68B71A" w14:textId="1E93DF4C" w:rsidR="00A445A8" w:rsidRPr="00A445A8" w:rsidRDefault="00A445A8" w:rsidP="00753A9B">
      <w:pPr>
        <w:pStyle w:val="ACLTextFirstLine"/>
        <w:ind w:firstLine="0"/>
      </w:pPr>
      <w:r>
        <w:t xml:space="preserve">Following the methods described above, we run the following 5 experiments. These experiments </w:t>
      </w:r>
      <w:del w:id="250" w:author="Linda Wang" w:date="2021-05-20T17:31:00Z">
        <w:r w:rsidDel="00BB794F">
          <w:delText>combine both</w:delText>
        </w:r>
      </w:del>
      <w:ins w:id="251" w:author="Linda Wang" w:date="2021-05-20T17:31:00Z">
        <w:r w:rsidR="00BB794F">
          <w:t>use</w:t>
        </w:r>
      </w:ins>
      <w:r>
        <w:t xml:space="preserve"> the log-odds method to determine which examples we should augment our training examples with, as well as some simulations of hand annotation. We have designed our experiments to move from purely automated (</w:t>
      </w:r>
      <w:proofErr w:type="gramStart"/>
      <w:r>
        <w:t>i.e.</w:t>
      </w:r>
      <w:proofErr w:type="gramEnd"/>
      <w:r>
        <w:t xml:space="preserve"> lowest-cost) </w:t>
      </w:r>
      <w:ins w:id="252" w:author="Linda Wang" w:date="2021-05-20T17:32:00Z">
        <w:r w:rsidR="00BB794F">
          <w:t xml:space="preserve">adjustments </w:t>
        </w:r>
      </w:ins>
      <w:r>
        <w:t>to a combination of automated and hand-annotated (i.e., higher-cost)</w:t>
      </w:r>
      <w:ins w:id="253" w:author="Linda Wang" w:date="2021-05-20T17:32:00Z">
        <w:r w:rsidR="00BB794F">
          <w:t xml:space="preserve"> adjustments</w:t>
        </w:r>
      </w:ins>
      <w:r>
        <w:t xml:space="preserve">. The hope is the lower cost methods will be able to perform better than baseline </w:t>
      </w:r>
      <w:r>
        <w:t xml:space="preserve">without trading off too much </w:t>
      </w:r>
      <w:del w:id="254" w:author="Linda Wang" w:date="2021-05-20T17:32:00Z">
        <w:r w:rsidDel="00BB794F">
          <w:delText xml:space="preserve">from </w:delText>
        </w:r>
      </w:del>
      <w:ins w:id="255" w:author="Linda Wang" w:date="2021-05-20T17:32:00Z">
        <w:r w:rsidR="00BB794F">
          <w:t>relative to</w:t>
        </w:r>
        <w:r w:rsidR="00BB794F">
          <w:t xml:space="preserve"> </w:t>
        </w:r>
      </w:ins>
      <w:r>
        <w:t>a more costly approach.</w:t>
      </w:r>
    </w:p>
    <w:p w14:paraId="16F6285A" w14:textId="77777777" w:rsidR="00A445A8" w:rsidRDefault="00A445A8" w:rsidP="00753A9B">
      <w:pPr>
        <w:pStyle w:val="ACLTextFirstLine"/>
        <w:ind w:firstLine="0"/>
        <w:rPr>
          <w:b/>
          <w:bCs/>
        </w:rPr>
      </w:pPr>
    </w:p>
    <w:p w14:paraId="3756ADF6" w14:textId="77777777" w:rsidR="00BB794F" w:rsidRDefault="00BB794F" w:rsidP="00753A9B">
      <w:pPr>
        <w:pStyle w:val="ACLTextFirstLine"/>
        <w:ind w:firstLine="0"/>
        <w:rPr>
          <w:ins w:id="256" w:author="Linda Wang" w:date="2021-05-20T17:36:00Z"/>
        </w:rPr>
      </w:pPr>
      <w:commentRangeStart w:id="257"/>
      <w:proofErr w:type="spellStart"/>
      <w:ins w:id="258" w:author="Linda Wang" w:date="2021-05-20T17:33:00Z">
        <w:r>
          <w:rPr>
            <w:b/>
            <w:bCs/>
          </w:rPr>
          <w:t>Distil</w:t>
        </w:r>
      </w:ins>
      <w:r w:rsidR="00CF6255" w:rsidRPr="00CF6255">
        <w:rPr>
          <w:b/>
          <w:bCs/>
        </w:rPr>
        <w:t>BERT</w:t>
      </w:r>
      <w:commentRangeEnd w:id="257"/>
      <w:proofErr w:type="spellEnd"/>
      <w:r>
        <w:rPr>
          <w:rStyle w:val="CommentReference"/>
          <w:rFonts w:asciiTheme="minorHAnsi" w:eastAsiaTheme="minorEastAsia" w:hAnsiTheme="minorHAnsi" w:cstheme="minorBidi"/>
          <w:spacing w:val="0"/>
          <w:kern w:val="0"/>
          <w:lang w:eastAsia="en-US"/>
        </w:rPr>
        <w:commentReference w:id="257"/>
      </w:r>
      <w:r w:rsidR="00CF6255" w:rsidRPr="00CF6255">
        <w:rPr>
          <w:b/>
          <w:bCs/>
        </w:rPr>
        <w:t>:</w:t>
      </w:r>
      <w:r w:rsidR="00CF6255">
        <w:t xml:space="preserve"> We use </w:t>
      </w:r>
      <w:proofErr w:type="spellStart"/>
      <w:ins w:id="259" w:author="Linda Wang" w:date="2021-05-20T17:35:00Z">
        <w:r>
          <w:t>DistilBERT</w:t>
        </w:r>
        <w:proofErr w:type="spellEnd"/>
        <w:r>
          <w:t xml:space="preserve">, </w:t>
        </w:r>
      </w:ins>
      <w:ins w:id="260" w:author="Linda Wang" w:date="2021-05-20T17:34:00Z">
        <w:r>
          <w:t>a smaller</w:t>
        </w:r>
      </w:ins>
      <w:ins w:id="261" w:author="Linda Wang" w:date="2021-05-20T17:35:00Z">
        <w:r>
          <w:t>, faster version of the</w:t>
        </w:r>
      </w:ins>
      <w:del w:id="262" w:author="Linda Wang" w:date="2021-05-20T17:34:00Z">
        <w:r w:rsidR="00CF6255" w:rsidDel="00BB794F">
          <w:delText>the</w:delText>
        </w:r>
      </w:del>
      <w:r w:rsidR="00CF6255">
        <w:t xml:space="preserve"> Bidirectional Encoder Representations from Transformers model (BERT; Devlin et al., 2019) for our classification task. This is a transformer model that uses attention to understand sentences. We use the </w:t>
      </w:r>
      <w:proofErr w:type="spellStart"/>
      <w:r w:rsidR="00CF6255">
        <w:t>distilbert</w:t>
      </w:r>
      <w:proofErr w:type="spellEnd"/>
      <w:r w:rsidR="00CF6255">
        <w:t xml:space="preserve">-base-uncased pre-trained model </w:t>
      </w:r>
      <w:ins w:id="263" w:author="Linda Wang" w:date="2021-05-20T17:35:00Z">
        <w:r>
          <w:t xml:space="preserve">from </w:t>
        </w:r>
        <w:proofErr w:type="spellStart"/>
        <w:r>
          <w:t>HuggingFace</w:t>
        </w:r>
        <w:proofErr w:type="spellEnd"/>
        <w:r>
          <w:t xml:space="preserve"> </w:t>
        </w:r>
      </w:ins>
      <w:r w:rsidR="00CF6255">
        <w:t xml:space="preserve">and fine-tune on </w:t>
      </w:r>
      <w:proofErr w:type="spellStart"/>
      <w:r w:rsidR="00CF6255">
        <w:t>jigsaw_toxicity_pred</w:t>
      </w:r>
      <w:proofErr w:type="spellEnd"/>
      <w:del w:id="264" w:author="Linda Wang" w:date="2021-05-20T17:36:00Z">
        <w:r w:rsidR="00CF6255" w:rsidDel="00BB794F">
          <w:delText xml:space="preserve"> from Huggingface</w:delText>
        </w:r>
      </w:del>
      <w:r w:rsidR="00CF6255">
        <w:t xml:space="preserve">. We use the following hyperparameters: </w:t>
      </w:r>
    </w:p>
    <w:p w14:paraId="497B024C" w14:textId="77777777" w:rsidR="00BB794F" w:rsidRDefault="00BB794F" w:rsidP="00BB794F">
      <w:pPr>
        <w:pStyle w:val="ACLTextFirstLine"/>
        <w:numPr>
          <w:ilvl w:val="0"/>
          <w:numId w:val="26"/>
        </w:numPr>
        <w:rPr>
          <w:ins w:id="265" w:author="Linda Wang" w:date="2021-05-20T17:36:00Z"/>
        </w:rPr>
      </w:pPr>
      <w:ins w:id="266" w:author="Linda Wang" w:date="2021-05-20T17:36:00Z">
        <w:r>
          <w:t>Ep</w:t>
        </w:r>
      </w:ins>
      <w:del w:id="267" w:author="Linda Wang" w:date="2021-05-20T17:36:00Z">
        <w:r w:rsidR="00CF6255" w:rsidDel="00BB794F">
          <w:delText>ep</w:delText>
        </w:r>
      </w:del>
      <w:r w:rsidR="00CF6255">
        <w:t>ochs</w:t>
      </w:r>
      <w:ins w:id="268" w:author="Linda Wang" w:date="2021-05-20T17:36:00Z">
        <w:r>
          <w:t>:</w:t>
        </w:r>
      </w:ins>
      <w:r w:rsidR="00CF6255">
        <w:t xml:space="preserve"> 3</w:t>
      </w:r>
    </w:p>
    <w:p w14:paraId="1577A22D" w14:textId="77777777" w:rsidR="00BB794F" w:rsidRDefault="00BB794F" w:rsidP="00BB794F">
      <w:pPr>
        <w:pStyle w:val="ACLTextFirstLine"/>
        <w:numPr>
          <w:ilvl w:val="0"/>
          <w:numId w:val="26"/>
        </w:numPr>
        <w:rPr>
          <w:ins w:id="269" w:author="Linda Wang" w:date="2021-05-20T17:36:00Z"/>
        </w:rPr>
      </w:pPr>
      <w:ins w:id="270" w:author="Linda Wang" w:date="2021-05-20T17:36:00Z">
        <w:r>
          <w:t>B</w:t>
        </w:r>
      </w:ins>
      <w:del w:id="271" w:author="Linda Wang" w:date="2021-05-20T17:36:00Z">
        <w:r w:rsidR="00CF6255" w:rsidDel="00BB794F">
          <w:delText>, b</w:delText>
        </w:r>
      </w:del>
      <w:r w:rsidR="00CF6255">
        <w:t>atch size</w:t>
      </w:r>
      <w:ins w:id="272" w:author="Linda Wang" w:date="2021-05-20T17:36:00Z">
        <w:r>
          <w:t>:</w:t>
        </w:r>
      </w:ins>
      <w:r w:rsidR="00CF6255">
        <w:t xml:space="preserve"> 16</w:t>
      </w:r>
    </w:p>
    <w:p w14:paraId="352129FC" w14:textId="77777777" w:rsidR="00BB794F" w:rsidRDefault="00CF6255" w:rsidP="00BB794F">
      <w:pPr>
        <w:pStyle w:val="ACLTextFirstLine"/>
        <w:numPr>
          <w:ilvl w:val="0"/>
          <w:numId w:val="26"/>
        </w:numPr>
        <w:rPr>
          <w:ins w:id="273" w:author="Linda Wang" w:date="2021-05-20T17:37:00Z"/>
        </w:rPr>
      </w:pPr>
      <w:del w:id="274" w:author="Linda Wang" w:date="2021-05-20T17:36:00Z">
        <w:r w:rsidDel="00BB794F">
          <w:delText xml:space="preserve">, </w:delText>
        </w:r>
      </w:del>
      <w:ins w:id="275" w:author="Linda Wang" w:date="2021-05-20T17:36:00Z">
        <w:r w:rsidR="00BB794F">
          <w:t>L</w:t>
        </w:r>
      </w:ins>
      <w:del w:id="276" w:author="Linda Wang" w:date="2021-05-20T17:36:00Z">
        <w:r w:rsidDel="00BB794F">
          <w:delText>l</w:delText>
        </w:r>
      </w:del>
      <w:r>
        <w:t>earning rate</w:t>
      </w:r>
      <w:ins w:id="277" w:author="Linda Wang" w:date="2021-05-20T17:36:00Z">
        <w:r w:rsidR="00BB794F">
          <w:t>:</w:t>
        </w:r>
      </w:ins>
      <w:r>
        <w:t xml:space="preserve"> 2e-</w:t>
      </w:r>
      <w:proofErr w:type="gramStart"/>
      <w:r>
        <w:t>5</w:t>
      </w:r>
      <w:proofErr w:type="gramEnd"/>
    </w:p>
    <w:p w14:paraId="4FD3CA91" w14:textId="77777777" w:rsidR="00BB794F" w:rsidRDefault="00CF6255" w:rsidP="00BB794F">
      <w:pPr>
        <w:pStyle w:val="ACLTextFirstLine"/>
        <w:numPr>
          <w:ilvl w:val="0"/>
          <w:numId w:val="26"/>
        </w:numPr>
        <w:rPr>
          <w:ins w:id="278" w:author="Linda Wang" w:date="2021-05-20T17:37:00Z"/>
        </w:rPr>
      </w:pPr>
      <w:del w:id="279" w:author="Linda Wang" w:date="2021-05-20T17:37:00Z">
        <w:r w:rsidDel="00BB794F">
          <w:delText xml:space="preserve">, </w:delText>
        </w:r>
      </w:del>
      <w:ins w:id="280" w:author="Linda Wang" w:date="2021-05-20T17:37:00Z">
        <w:r w:rsidR="00BB794F">
          <w:t>O</w:t>
        </w:r>
      </w:ins>
      <w:del w:id="281" w:author="Linda Wang" w:date="2021-05-20T17:37:00Z">
        <w:r w:rsidDel="00BB794F">
          <w:delText>o</w:delText>
        </w:r>
      </w:del>
      <w:r>
        <w:t>ptimizer</w:t>
      </w:r>
      <w:ins w:id="282" w:author="Linda Wang" w:date="2021-05-20T17:37:00Z">
        <w:r w:rsidR="00BB794F">
          <w:t>:</w:t>
        </w:r>
      </w:ins>
      <w:r>
        <w:t xml:space="preserve"> Adam</w:t>
      </w:r>
    </w:p>
    <w:p w14:paraId="0E359026" w14:textId="77777777" w:rsidR="00BB794F" w:rsidRDefault="00BB794F" w:rsidP="00BB794F">
      <w:pPr>
        <w:pStyle w:val="ACLTextFirstLine"/>
        <w:numPr>
          <w:ilvl w:val="0"/>
          <w:numId w:val="26"/>
        </w:numPr>
        <w:rPr>
          <w:ins w:id="283" w:author="Linda Wang" w:date="2021-05-20T17:37:00Z"/>
        </w:rPr>
      </w:pPr>
      <w:ins w:id="284" w:author="Linda Wang" w:date="2021-05-20T17:37:00Z">
        <w:r>
          <w:t>W</w:t>
        </w:r>
      </w:ins>
      <w:del w:id="285" w:author="Linda Wang" w:date="2021-05-20T17:37:00Z">
        <w:r w:rsidR="00CF6255" w:rsidDel="00BB794F">
          <w:delText>, w</w:delText>
        </w:r>
      </w:del>
      <w:r w:rsidR="00CF6255">
        <w:t>eight decay</w:t>
      </w:r>
      <w:ins w:id="286" w:author="Linda Wang" w:date="2021-05-20T17:37:00Z">
        <w:r>
          <w:t>:</w:t>
        </w:r>
      </w:ins>
      <w:r w:rsidR="00CF6255">
        <w:t xml:space="preserve"> 0.01. </w:t>
      </w:r>
    </w:p>
    <w:p w14:paraId="0569459E" w14:textId="77777777" w:rsidR="00BB794F" w:rsidRDefault="00BB794F" w:rsidP="00BB794F">
      <w:pPr>
        <w:pStyle w:val="ACLTextFirstLine"/>
        <w:ind w:firstLine="0"/>
        <w:rPr>
          <w:ins w:id="287" w:author="Linda Wang" w:date="2021-05-20T17:37:00Z"/>
        </w:rPr>
      </w:pPr>
    </w:p>
    <w:p w14:paraId="02B8406B" w14:textId="2038CA6D" w:rsidR="00AF763D" w:rsidRDefault="00A445A8" w:rsidP="00BB794F">
      <w:pPr>
        <w:pStyle w:val="ACLTextFirstLine"/>
        <w:ind w:firstLine="0"/>
        <w:pPrChange w:id="288" w:author="Linda Wang" w:date="2021-05-20T17:37:00Z">
          <w:pPr>
            <w:pStyle w:val="ACLTextFirstLine"/>
            <w:ind w:firstLine="0"/>
          </w:pPr>
        </w:pPrChange>
      </w:pPr>
      <w:r>
        <w:t>We use</w:t>
      </w:r>
      <w:ins w:id="289" w:author="Linda Wang" w:date="2021-05-20T17:37:00Z">
        <w:r w:rsidR="00BB794F">
          <w:t>d</w:t>
        </w:r>
      </w:ins>
      <w:r>
        <w:t xml:space="preserve"> </w:t>
      </w:r>
      <w:proofErr w:type="spellStart"/>
      <w:ins w:id="290" w:author="Linda Wang" w:date="2021-05-20T17:37:00Z">
        <w:r w:rsidR="00BB794F">
          <w:t>D</w:t>
        </w:r>
      </w:ins>
      <w:del w:id="291" w:author="Linda Wang" w:date="2021-05-20T17:37:00Z">
        <w:r w:rsidDel="00BB794F">
          <w:delText>d</w:delText>
        </w:r>
      </w:del>
      <w:r>
        <w:t>istillBERT</w:t>
      </w:r>
      <w:proofErr w:type="spellEnd"/>
      <w:r>
        <w:t xml:space="preserve"> </w:t>
      </w:r>
      <w:ins w:id="292" w:author="Linda Wang" w:date="2021-05-20T17:37:00Z">
        <w:r w:rsidR="00BB794F">
          <w:t xml:space="preserve">for our experiments </w:t>
        </w:r>
      </w:ins>
      <w:r>
        <w:t>due to time constraints</w:t>
      </w:r>
      <w:ins w:id="293" w:author="Linda Wang" w:date="2021-05-20T17:37:00Z">
        <w:r w:rsidR="00BB794F">
          <w:t>, though we</w:t>
        </w:r>
      </w:ins>
      <w:del w:id="294" w:author="Linda Wang" w:date="2021-05-20T17:37:00Z">
        <w:r w:rsidDel="00BB794F">
          <w:delText>. We</w:delText>
        </w:r>
      </w:del>
      <w:r>
        <w:t xml:space="preserve"> did run BERT</w:t>
      </w:r>
      <w:del w:id="295" w:author="Linda Wang" w:date="2021-05-20T17:37:00Z">
        <w:r w:rsidDel="00BB794F">
          <w:delText xml:space="preserve"> </w:delText>
        </w:r>
      </w:del>
      <w:ins w:id="296" w:author="Linda Wang" w:date="2021-05-20T17:37:00Z">
        <w:r w:rsidR="00BB794F">
          <w:t xml:space="preserve"> </w:t>
        </w:r>
      </w:ins>
      <w:ins w:id="297" w:author="Linda Wang" w:date="2021-05-20T17:38:00Z">
        <w:r w:rsidR="00BB794F">
          <w:t>in a select few experiments</w:t>
        </w:r>
      </w:ins>
      <w:del w:id="298" w:author="Linda Wang" w:date="2021-05-20T17:38:00Z">
        <w:r w:rsidDel="00BB794F">
          <w:delText>as well</w:delText>
        </w:r>
      </w:del>
      <w:r>
        <w:t xml:space="preserve"> and noticed no difference in accuracies for the baseline model. </w:t>
      </w:r>
    </w:p>
    <w:p w14:paraId="35203B4F" w14:textId="3F99F443" w:rsidR="00CF6255" w:rsidRDefault="00CF6255" w:rsidP="00753A9B">
      <w:pPr>
        <w:pStyle w:val="ACLTextFirstLine"/>
        <w:ind w:firstLine="0"/>
      </w:pPr>
    </w:p>
    <w:p w14:paraId="103C80B0" w14:textId="5DC0D63C" w:rsidR="00CF6255" w:rsidRDefault="000C65DF" w:rsidP="00753A9B">
      <w:pPr>
        <w:pStyle w:val="ACLTextFirstLine"/>
        <w:ind w:firstLine="0"/>
      </w:pPr>
      <w:r w:rsidRPr="00A445A8">
        <w:rPr>
          <w:b/>
          <w:bCs/>
        </w:rPr>
        <w:t>Experiment 0</w:t>
      </w:r>
      <w:r w:rsidR="00A445A8">
        <w:rPr>
          <w:b/>
          <w:bCs/>
        </w:rPr>
        <w:t xml:space="preserve"> (baseline)</w:t>
      </w:r>
      <w:r w:rsidRPr="00A445A8">
        <w:rPr>
          <w:b/>
          <w:bCs/>
        </w:rPr>
        <w:t>:</w:t>
      </w:r>
      <w:r>
        <w:t xml:space="preserve"> We run </w:t>
      </w:r>
      <w:proofErr w:type="spellStart"/>
      <w:ins w:id="299" w:author="Linda Wang" w:date="2021-05-20T17:38:00Z">
        <w:r w:rsidR="00BB794F">
          <w:t>D</w:t>
        </w:r>
      </w:ins>
      <w:del w:id="300" w:author="Linda Wang" w:date="2021-05-20T17:38:00Z">
        <w:r w:rsidDel="00BB794F">
          <w:delText>d</w:delText>
        </w:r>
      </w:del>
      <w:r>
        <w:t>istillBERT</w:t>
      </w:r>
      <w:proofErr w:type="spellEnd"/>
      <w:r>
        <w:t xml:space="preserve"> on the pre-processe</w:t>
      </w:r>
      <w:r w:rsidR="003B36A5">
        <w:t>d dataset</w:t>
      </w:r>
      <w:ins w:id="301" w:author="Linda Wang" w:date="2021-05-20T17:38:00Z">
        <w:r w:rsidR="00BB794F">
          <w:t xml:space="preserve"> and</w:t>
        </w:r>
      </w:ins>
      <w:del w:id="302" w:author="Linda Wang" w:date="2021-05-20T17:38:00Z">
        <w:r w:rsidR="003B36A5" w:rsidDel="00BB794F">
          <w:delText>. We</w:delText>
        </w:r>
      </w:del>
      <w:r w:rsidR="003B36A5">
        <w:t xml:space="preserve"> determine what the overall accuracy is for our model. </w:t>
      </w:r>
      <w:r w:rsidR="003F1056">
        <w:t>We then pull the misclassified examples</w:t>
      </w:r>
      <w:ins w:id="303" w:author="Linda Wang" w:date="2021-05-20T17:38:00Z">
        <w:r w:rsidR="00BB794F">
          <w:t xml:space="preserve"> from testing,</w:t>
        </w:r>
      </w:ins>
      <w:r w:rsidR="003F1056">
        <w:t xml:space="preserve"> </w:t>
      </w:r>
      <w:r w:rsidR="00C242AA">
        <w:t xml:space="preserve">which will be used in experiments 3 and 4 to simulate hand annotation. </w:t>
      </w:r>
    </w:p>
    <w:p w14:paraId="3F202109" w14:textId="69A8F5D5" w:rsidR="000C65DF" w:rsidRDefault="000C65DF" w:rsidP="00753A9B">
      <w:pPr>
        <w:pStyle w:val="ACLTextFirstLine"/>
        <w:ind w:firstLine="0"/>
      </w:pPr>
    </w:p>
    <w:p w14:paraId="11EBDEDF" w14:textId="2D728538" w:rsidR="000C65DF" w:rsidRDefault="000C65DF" w:rsidP="00753A9B">
      <w:pPr>
        <w:pStyle w:val="ACLTextFirstLine"/>
        <w:ind w:firstLine="0"/>
      </w:pPr>
      <w:r w:rsidRPr="00A445A8">
        <w:rPr>
          <w:b/>
          <w:bCs/>
        </w:rPr>
        <w:t>Experiment 1:</w:t>
      </w:r>
      <w:r w:rsidR="003B36A5">
        <w:t xml:space="preserve"> We use log-odds ratios to determine the 20 most unique words in the testing dataset when compared to </w:t>
      </w:r>
      <w:ins w:id="304" w:author="Linda Wang" w:date="2021-05-20T17:39:00Z">
        <w:r w:rsidR="00360AEA">
          <w:t xml:space="preserve">the </w:t>
        </w:r>
      </w:ins>
      <w:r w:rsidR="003B36A5">
        <w:t>training</w:t>
      </w:r>
      <w:ins w:id="305" w:author="Linda Wang" w:date="2021-05-20T17:39:00Z">
        <w:r w:rsidR="00360AEA">
          <w:t xml:space="preserve"> dataset</w:t>
        </w:r>
      </w:ins>
      <w:r w:rsidR="003B36A5">
        <w:t xml:space="preserve">. We then </w:t>
      </w:r>
      <w:r w:rsidR="00E213E4">
        <w:t xml:space="preserve">shuffle the </w:t>
      </w:r>
      <w:commentRangeStart w:id="306"/>
      <w:r w:rsidR="00E213E4">
        <w:t xml:space="preserve">training dataset </w:t>
      </w:r>
      <w:commentRangeEnd w:id="306"/>
      <w:r w:rsidR="00360AEA">
        <w:rPr>
          <w:rStyle w:val="CommentReference"/>
          <w:rFonts w:asciiTheme="minorHAnsi" w:eastAsiaTheme="minorEastAsia" w:hAnsiTheme="minorHAnsi" w:cstheme="minorBidi"/>
          <w:spacing w:val="0"/>
          <w:kern w:val="0"/>
          <w:lang w:eastAsia="en-US"/>
        </w:rPr>
        <w:commentReference w:id="306"/>
      </w:r>
      <w:r w:rsidR="00E213E4">
        <w:t xml:space="preserve">and iterate through our list of </w:t>
      </w:r>
      <w:ins w:id="307" w:author="Linda Wang" w:date="2021-05-20T17:40:00Z">
        <w:r w:rsidR="00360AEA">
          <w:t xml:space="preserve">unique </w:t>
        </w:r>
      </w:ins>
      <w:r w:rsidR="00E213E4">
        <w:t>words. For each word in our list, we pull one example from the test</w:t>
      </w:r>
      <w:ins w:id="308" w:author="Linda Wang" w:date="2021-05-20T17:40:00Z">
        <w:r w:rsidR="00360AEA">
          <w:t>ing</w:t>
        </w:r>
      </w:ins>
      <w:r w:rsidR="00E213E4">
        <w:t xml:space="preserve"> dataset that contains the word and then </w:t>
      </w:r>
      <w:ins w:id="309" w:author="Linda Wang" w:date="2021-05-20T17:41:00Z">
        <w:r w:rsidR="00360AEA">
          <w:t>r</w:t>
        </w:r>
      </w:ins>
      <w:del w:id="310" w:author="Linda Wang" w:date="2021-05-20T17:41:00Z">
        <w:r w:rsidR="00E213E4" w:rsidDel="00360AEA">
          <w:delText>we</w:delText>
        </w:r>
      </w:del>
      <w:del w:id="311" w:author="Linda Wang" w:date="2021-05-20T17:40:00Z">
        <w:r w:rsidR="00E213E4" w:rsidDel="00360AEA">
          <w:delText xml:space="preserve"> r</w:delText>
        </w:r>
      </w:del>
      <w:r w:rsidR="00E213E4">
        <w:t>emove the word from our list. We</w:t>
      </w:r>
      <w:r w:rsidR="003B36A5">
        <w:t xml:space="preserve"> remove </w:t>
      </w:r>
      <w:ins w:id="312" w:author="Linda Wang" w:date="2021-05-20T17:41:00Z">
        <w:r w:rsidR="00360AEA">
          <w:t xml:space="preserve">from the testing dataset </w:t>
        </w:r>
      </w:ins>
      <w:r w:rsidR="00E213E4">
        <w:t>th</w:t>
      </w:r>
      <w:ins w:id="313" w:author="Linda Wang" w:date="2021-05-20T17:41:00Z">
        <w:r w:rsidR="00360AEA">
          <w:t>e</w:t>
        </w:r>
      </w:ins>
      <w:del w:id="314" w:author="Linda Wang" w:date="2021-05-20T17:41:00Z">
        <w:r w:rsidR="00E213E4" w:rsidDel="00360AEA">
          <w:delText>is final list of</w:delText>
        </w:r>
      </w:del>
      <w:r w:rsidR="003B36A5">
        <w:t xml:space="preserve"> 20 examples</w:t>
      </w:r>
      <w:del w:id="315" w:author="Linda Wang" w:date="2021-05-20T17:41:00Z">
        <w:r w:rsidR="003B36A5" w:rsidDel="00360AEA">
          <w:delText xml:space="preserve"> </w:delText>
        </w:r>
      </w:del>
      <w:ins w:id="316" w:author="Linda Wang" w:date="2021-05-20T17:41:00Z">
        <w:r w:rsidR="00360AEA">
          <w:t xml:space="preserve"> we picked</w:t>
        </w:r>
      </w:ins>
      <w:del w:id="317" w:author="Linda Wang" w:date="2021-05-20T17:41:00Z">
        <w:r w:rsidR="003B36A5" w:rsidDel="00360AEA">
          <w:delText>from the testing dataset</w:delText>
        </w:r>
      </w:del>
      <w:r w:rsidR="00E213E4">
        <w:t xml:space="preserve"> and place them</w:t>
      </w:r>
      <w:r w:rsidR="003B36A5">
        <w:t xml:space="preserve"> into the training dataset.</w:t>
      </w:r>
      <w:r w:rsidR="00F65528">
        <w:t xml:space="preserve"> We rerun </w:t>
      </w:r>
      <w:proofErr w:type="spellStart"/>
      <w:ins w:id="318" w:author="Linda Wang" w:date="2021-05-20T17:41:00Z">
        <w:r w:rsidR="00360AEA">
          <w:t>D</w:t>
        </w:r>
      </w:ins>
      <w:del w:id="319" w:author="Linda Wang" w:date="2021-05-20T17:41:00Z">
        <w:r w:rsidR="00F65528" w:rsidDel="00360AEA">
          <w:delText>d</w:delText>
        </w:r>
      </w:del>
      <w:r w:rsidR="00F65528">
        <w:t>istillBERT</w:t>
      </w:r>
      <w:proofErr w:type="spellEnd"/>
      <w:r w:rsidR="00F65528">
        <w:t xml:space="preserve"> on the </w:t>
      </w:r>
      <w:ins w:id="320" w:author="Linda Wang" w:date="2021-05-20T17:42:00Z">
        <w:r w:rsidR="00360AEA">
          <w:t>augmented</w:t>
        </w:r>
      </w:ins>
      <w:del w:id="321" w:author="Linda Wang" w:date="2021-05-20T17:42:00Z">
        <w:r w:rsidR="00F65528" w:rsidDel="00360AEA">
          <w:delText>new</w:delText>
        </w:r>
      </w:del>
      <w:r w:rsidR="00F65528">
        <w:t xml:space="preserve"> training dataset and evaluate using the new</w:t>
      </w:r>
      <w:ins w:id="322" w:author="Linda Wang" w:date="2021-05-20T17:42:00Z">
        <w:r w:rsidR="00360AEA">
          <w:t>, smaller</w:t>
        </w:r>
      </w:ins>
      <w:r w:rsidR="00F65528">
        <w:t xml:space="preserve"> test</w:t>
      </w:r>
      <w:ins w:id="323" w:author="Linda Wang" w:date="2021-05-20T17:41:00Z">
        <w:r w:rsidR="00360AEA">
          <w:t>ing</w:t>
        </w:r>
      </w:ins>
      <w:r w:rsidR="00F65528">
        <w:t xml:space="preserve"> dataset.</w:t>
      </w:r>
      <w:r w:rsidR="003B36A5">
        <w:t xml:space="preserve"> We run a control model that uses the same testing dataset </w:t>
      </w:r>
      <w:ins w:id="324" w:author="Linda Wang" w:date="2021-05-20T17:42:00Z">
        <w:r w:rsidR="00360AEA">
          <w:t>(</w:t>
        </w:r>
        <w:proofErr w:type="gramStart"/>
        <w:r w:rsidR="00360AEA">
          <w:t>i.e.</w:t>
        </w:r>
        <w:proofErr w:type="gramEnd"/>
        <w:r w:rsidR="00360AEA">
          <w:t xml:space="preserve"> </w:t>
        </w:r>
      </w:ins>
      <w:r w:rsidR="003B36A5">
        <w:t xml:space="preserve">with the </w:t>
      </w:r>
      <w:ins w:id="325" w:author="Linda Wang" w:date="2021-05-20T17:42:00Z">
        <w:r w:rsidR="00360AEA">
          <w:t xml:space="preserve">same </w:t>
        </w:r>
      </w:ins>
      <w:r w:rsidR="003B36A5">
        <w:t>20 examples removed</w:t>
      </w:r>
      <w:ins w:id="326" w:author="Linda Wang" w:date="2021-05-20T17:42:00Z">
        <w:r w:rsidR="00360AEA">
          <w:t>)</w:t>
        </w:r>
      </w:ins>
      <w:r w:rsidR="003B36A5">
        <w:t>, but with a training dataset augmented with 20 examples pulled from classic English novels (see Appendix).</w:t>
      </w:r>
      <w:r w:rsidR="00F65528">
        <w:t xml:space="preserve"> </w:t>
      </w:r>
      <w:r w:rsidR="0040158D">
        <w:t>We</w:t>
      </w:r>
      <w:ins w:id="327" w:author="Linda Wang" w:date="2021-05-20T17:42:00Z">
        <w:r w:rsidR="00360AEA">
          <w:t xml:space="preserve"> use these </w:t>
        </w:r>
      </w:ins>
      <w:del w:id="328" w:author="Linda Wang" w:date="2021-05-20T17:42:00Z">
        <w:r w:rsidR="0040158D" w:rsidDel="00360AEA">
          <w:delText xml:space="preserve"> add in 20 </w:delText>
        </w:r>
      </w:del>
      <w:r w:rsidR="0040158D">
        <w:t xml:space="preserve">arbitrary training examples to ensure the model is not performing better just because </w:t>
      </w:r>
      <w:del w:id="329" w:author="Linda Wang" w:date="2021-05-20T17:43:00Z">
        <w:r w:rsidR="0040158D" w:rsidDel="00360AEA">
          <w:delText xml:space="preserve">there are </w:delText>
        </w:r>
      </w:del>
      <w:del w:id="330" w:author="Linda Wang" w:date="2021-05-20T17:42:00Z">
        <w:r w:rsidR="0040158D" w:rsidDel="00360AEA">
          <w:delText>new</w:delText>
        </w:r>
      </w:del>
      <w:ins w:id="331" w:author="Linda Wang" w:date="2021-05-20T17:43:00Z">
        <w:r w:rsidR="00360AEA">
          <w:t>of the addition of new</w:t>
        </w:r>
      </w:ins>
      <w:r w:rsidR="0040158D">
        <w:t xml:space="preserve"> examples in</w:t>
      </w:r>
      <w:ins w:id="332" w:author="Linda Wang" w:date="2021-05-20T17:43:00Z">
        <w:r w:rsidR="00360AEA">
          <w:t>to</w:t>
        </w:r>
      </w:ins>
      <w:r w:rsidR="0040158D">
        <w:t xml:space="preserve"> the training dataset.</w:t>
      </w:r>
    </w:p>
    <w:p w14:paraId="641844A3" w14:textId="3F94DB7C" w:rsidR="000C65DF" w:rsidRDefault="000C65DF" w:rsidP="00753A9B">
      <w:pPr>
        <w:pStyle w:val="ACLTextFirstLine"/>
        <w:ind w:firstLine="0"/>
      </w:pPr>
    </w:p>
    <w:p w14:paraId="739D6B70" w14:textId="46C74C90" w:rsidR="000C65DF" w:rsidRDefault="000C65DF" w:rsidP="00753A9B">
      <w:pPr>
        <w:pStyle w:val="ACLTextFirstLine"/>
        <w:ind w:firstLine="0"/>
      </w:pPr>
      <w:r w:rsidRPr="00A445A8">
        <w:rPr>
          <w:b/>
          <w:bCs/>
        </w:rPr>
        <w:lastRenderedPageBreak/>
        <w:t>Experiment 2:</w:t>
      </w:r>
      <w:r w:rsidR="003B36A5">
        <w:t xml:space="preserve"> We repeat experiment 1, but we </w:t>
      </w:r>
      <w:ins w:id="333" w:author="Linda Wang" w:date="2021-05-20T17:43:00Z">
        <w:r w:rsidR="00360AEA">
          <w:t xml:space="preserve">now </w:t>
        </w:r>
      </w:ins>
      <w:r w:rsidR="003B36A5">
        <w:t>limit the 20 most unique words to</w:t>
      </w:r>
      <w:del w:id="334" w:author="Linda Wang" w:date="2021-05-20T17:43:00Z">
        <w:r w:rsidR="003B36A5" w:rsidDel="00360AEA">
          <w:delText xml:space="preserve"> now</w:delText>
        </w:r>
      </w:del>
      <w:r w:rsidR="003B36A5">
        <w:t xml:space="preserve"> the 20 most unique nouns. </w:t>
      </w:r>
      <w:r w:rsidR="00F65528">
        <w:t>We chose nouns because prior research has shown that nouns are the most likely to evolve over time (emerging words paper).</w:t>
      </w:r>
    </w:p>
    <w:p w14:paraId="15AF6E26" w14:textId="3D5A396B" w:rsidR="000C65DF" w:rsidRDefault="000C65DF" w:rsidP="00753A9B">
      <w:pPr>
        <w:pStyle w:val="ACLTextFirstLine"/>
        <w:ind w:firstLine="0"/>
      </w:pPr>
    </w:p>
    <w:p w14:paraId="2E6C8405" w14:textId="4172EDD6" w:rsidR="00EB22A4" w:rsidRDefault="000C65DF" w:rsidP="00753A9B">
      <w:pPr>
        <w:pStyle w:val="ACLTextFirstLine"/>
        <w:ind w:firstLine="0"/>
      </w:pPr>
      <w:r w:rsidRPr="00A445A8">
        <w:rPr>
          <w:b/>
          <w:bCs/>
        </w:rPr>
        <w:t>Experiment 3:</w:t>
      </w:r>
      <w:r>
        <w:t xml:space="preserve"> </w:t>
      </w:r>
      <w:r w:rsidR="00EB22A4">
        <w:t xml:space="preserve">We </w:t>
      </w:r>
      <w:del w:id="335" w:author="Linda Wang" w:date="2021-05-20T17:43:00Z">
        <w:r w:rsidR="00EB22A4" w:rsidDel="00360AEA">
          <w:delText xml:space="preserve">provide </w:delText>
        </w:r>
      </w:del>
      <w:ins w:id="336" w:author="Linda Wang" w:date="2021-05-20T17:43:00Z">
        <w:r w:rsidR="00360AEA">
          <w:t>simulate a situation in</w:t>
        </w:r>
      </w:ins>
      <w:ins w:id="337" w:author="Linda Wang" w:date="2021-05-20T17:44:00Z">
        <w:r w:rsidR="00360AEA">
          <w:t xml:space="preserve"> which we provide</w:t>
        </w:r>
      </w:ins>
      <w:ins w:id="338" w:author="Linda Wang" w:date="2021-05-20T17:43:00Z">
        <w:r w:rsidR="00360AEA">
          <w:t xml:space="preserve"> </w:t>
        </w:r>
      </w:ins>
      <w:r w:rsidR="00EB22A4">
        <w:t xml:space="preserve">an </w:t>
      </w:r>
      <w:ins w:id="339" w:author="Linda Wang" w:date="2021-05-20T17:44:00Z">
        <w:r w:rsidR="00360AEA">
          <w:t>“</w:t>
        </w:r>
      </w:ins>
      <w:r w:rsidR="00EB22A4">
        <w:t>expert annotator</w:t>
      </w:r>
      <w:ins w:id="340" w:author="Linda Wang" w:date="2021-05-20T17:44:00Z">
        <w:r w:rsidR="00360AEA">
          <w:t>”</w:t>
        </w:r>
      </w:ins>
      <w:r w:rsidR="00EB22A4">
        <w:t xml:space="preserve"> the test dataset with predicted labels. Their job </w:t>
      </w:r>
      <w:ins w:id="341" w:author="Linda Wang" w:date="2021-05-20T17:44:00Z">
        <w:r w:rsidR="00360AEA">
          <w:t>would be</w:t>
        </w:r>
      </w:ins>
      <w:del w:id="342" w:author="Linda Wang" w:date="2021-05-20T17:44:00Z">
        <w:r w:rsidR="00EB22A4" w:rsidDel="00360AEA">
          <w:delText>is</w:delText>
        </w:r>
      </w:del>
      <w:r w:rsidR="00EB22A4">
        <w:t xml:space="preserve"> to determine the first 20 misclassified examples</w:t>
      </w:r>
      <w:ins w:id="343" w:author="Linda Wang" w:date="2021-05-20T17:44:00Z">
        <w:r w:rsidR="00360AEA">
          <w:t>,</w:t>
        </w:r>
      </w:ins>
      <w:r w:rsidR="00EB22A4">
        <w:t xml:space="preserve"> which are then taken from test and placed into train. We </w:t>
      </w:r>
      <w:del w:id="344" w:author="Linda Wang" w:date="2021-05-20T17:44:00Z">
        <w:r w:rsidR="00EB22A4" w:rsidDel="00360AEA">
          <w:delText xml:space="preserve">simulate </w:delText>
        </w:r>
      </w:del>
      <w:ins w:id="345" w:author="Linda Wang" w:date="2021-05-20T17:44:00Z">
        <w:r w:rsidR="00360AEA">
          <w:t>do</w:t>
        </w:r>
        <w:r w:rsidR="00360AEA">
          <w:t xml:space="preserve"> </w:t>
        </w:r>
      </w:ins>
      <w:r w:rsidR="00EB22A4">
        <w:t>this by taking a random 20 misclassified examples from test and placing them into the training dataset.</w:t>
      </w:r>
      <w:r w:rsidR="00F65528" w:rsidRPr="00F65528">
        <w:t xml:space="preserve"> </w:t>
      </w:r>
      <w:r w:rsidR="00F65528">
        <w:t xml:space="preserve">We rerun </w:t>
      </w:r>
      <w:proofErr w:type="spellStart"/>
      <w:ins w:id="346" w:author="Linda Wang" w:date="2021-05-20T17:44:00Z">
        <w:r w:rsidR="00360AEA">
          <w:t>D</w:t>
        </w:r>
      </w:ins>
      <w:del w:id="347" w:author="Linda Wang" w:date="2021-05-20T17:44:00Z">
        <w:r w:rsidR="00F65528" w:rsidDel="00360AEA">
          <w:delText>d</w:delText>
        </w:r>
      </w:del>
      <w:r w:rsidR="00F65528">
        <w:t>istillBERT</w:t>
      </w:r>
      <w:proofErr w:type="spellEnd"/>
      <w:r w:rsidR="00F65528">
        <w:t xml:space="preserve"> on the new training dataset and evaluate using the new test</w:t>
      </w:r>
      <w:ins w:id="348" w:author="Linda Wang" w:date="2021-05-20T17:44:00Z">
        <w:r w:rsidR="00360AEA">
          <w:t>ing</w:t>
        </w:r>
      </w:ins>
      <w:r w:rsidR="00F65528">
        <w:t xml:space="preserve"> dataset.</w:t>
      </w:r>
      <w:r w:rsidR="0040158D">
        <w:t xml:space="preserve"> We then run the same control experiment outlined in experiment 1, with the same control training dataset but with the testing dataset used </w:t>
      </w:r>
      <w:ins w:id="349" w:author="Linda Wang" w:date="2021-05-20T17:45:00Z">
        <w:r w:rsidR="00360AEA">
          <w:t xml:space="preserve">here </w:t>
        </w:r>
      </w:ins>
      <w:r w:rsidR="0040158D">
        <w:t xml:space="preserve">in </w:t>
      </w:r>
      <w:ins w:id="350" w:author="Linda Wang" w:date="2021-05-20T17:45:00Z">
        <w:r w:rsidR="00360AEA">
          <w:t>e</w:t>
        </w:r>
      </w:ins>
      <w:del w:id="351" w:author="Linda Wang" w:date="2021-05-20T17:45:00Z">
        <w:r w:rsidR="0040158D" w:rsidDel="00360AEA">
          <w:delText>this e</w:delText>
        </w:r>
      </w:del>
      <w:r w:rsidR="0040158D">
        <w:t>xperiment</w:t>
      </w:r>
      <w:ins w:id="352" w:author="Linda Wang" w:date="2021-05-20T17:45:00Z">
        <w:r w:rsidR="00360AEA">
          <w:t xml:space="preserve"> 3</w:t>
        </w:r>
      </w:ins>
      <w:r w:rsidR="0040158D">
        <w:t>.</w:t>
      </w:r>
    </w:p>
    <w:p w14:paraId="2AF01A7C" w14:textId="77777777" w:rsidR="00EB22A4" w:rsidRDefault="00EB22A4" w:rsidP="00753A9B">
      <w:pPr>
        <w:pStyle w:val="ACLTextFirstLine"/>
        <w:ind w:firstLine="0"/>
      </w:pPr>
    </w:p>
    <w:p w14:paraId="563889CE" w14:textId="2330DC9A" w:rsidR="00675E07" w:rsidRDefault="00EB22A4" w:rsidP="00753A9B">
      <w:pPr>
        <w:pStyle w:val="ACLTextFirstLine"/>
        <w:ind w:firstLine="0"/>
      </w:pPr>
      <w:r w:rsidRPr="00A445A8">
        <w:rPr>
          <w:b/>
          <w:bCs/>
        </w:rPr>
        <w:t>Experiment 4:</w:t>
      </w:r>
      <w:r>
        <w:t xml:space="preserve"> </w:t>
      </w:r>
      <w:r w:rsidR="003B36A5">
        <w:t>We add an additional layer to experiment 1</w:t>
      </w:r>
      <w:ins w:id="353" w:author="Linda Wang" w:date="2021-05-20T17:45:00Z">
        <w:r w:rsidR="00360AEA">
          <w:t xml:space="preserve">, </w:t>
        </w:r>
      </w:ins>
      <w:del w:id="354" w:author="Linda Wang" w:date="2021-05-20T17:45:00Z">
        <w:r w:rsidR="003B36A5" w:rsidDel="00360AEA">
          <w:delText xml:space="preserve"> </w:delText>
        </w:r>
      </w:del>
      <w:r w:rsidR="003B36A5">
        <w:t xml:space="preserve">where </w:t>
      </w:r>
      <w:ins w:id="355" w:author="Linda Wang" w:date="2021-05-20T17:45:00Z">
        <w:r w:rsidR="00360AEA">
          <w:t>we simulate a situation where</w:t>
        </w:r>
      </w:ins>
      <w:del w:id="356" w:author="Linda Wang" w:date="2021-05-20T17:45:00Z">
        <w:r w:rsidR="003B36A5" w:rsidDel="00360AEA">
          <w:delText>now</w:delText>
        </w:r>
      </w:del>
      <w:r w:rsidR="003B36A5">
        <w:t xml:space="preserve"> a </w:t>
      </w:r>
      <w:ins w:id="357" w:author="Linda Wang" w:date="2021-05-20T17:45:00Z">
        <w:r w:rsidR="00360AEA">
          <w:t>“</w:t>
        </w:r>
      </w:ins>
      <w:r w:rsidR="003B36A5">
        <w:t>hand annotator</w:t>
      </w:r>
      <w:ins w:id="358" w:author="Linda Wang" w:date="2021-05-20T17:45:00Z">
        <w:r w:rsidR="00360AEA">
          <w:t>”</w:t>
        </w:r>
      </w:ins>
      <w:r w:rsidR="003B36A5">
        <w:t xml:space="preserve"> is </w:t>
      </w:r>
      <w:ins w:id="359" w:author="Linda Wang" w:date="2021-05-20T17:46:00Z">
        <w:r w:rsidR="00360AEA">
          <w:t xml:space="preserve">first </w:t>
        </w:r>
      </w:ins>
      <w:r w:rsidR="003B36A5">
        <w:t xml:space="preserve">given the list of 20 </w:t>
      </w:r>
      <w:ins w:id="360" w:author="Linda Wang" w:date="2021-05-20T17:45:00Z">
        <w:r w:rsidR="00360AEA">
          <w:t xml:space="preserve">unique </w:t>
        </w:r>
      </w:ins>
      <w:r w:rsidR="003B36A5">
        <w:t>words. They are then given</w:t>
      </w:r>
      <w:del w:id="361" w:author="Linda Wang" w:date="2021-05-20T17:45:00Z">
        <w:r w:rsidR="003B36A5" w:rsidDel="00360AEA">
          <w:delText xml:space="preserve"> the</w:delText>
        </w:r>
      </w:del>
      <w:r w:rsidR="003B36A5">
        <w:t xml:space="preserve"> test</w:t>
      </w:r>
      <w:ins w:id="362" w:author="Linda Wang" w:date="2021-05-20T17:45:00Z">
        <w:r w:rsidR="00360AEA">
          <w:t>ing</w:t>
        </w:r>
      </w:ins>
      <w:r w:rsidR="003B36A5">
        <w:t xml:space="preserve"> examples with</w:t>
      </w:r>
      <w:del w:id="363" w:author="Linda Wang" w:date="2021-05-20T17:46:00Z">
        <w:r w:rsidR="003B36A5" w:rsidDel="00360AEA">
          <w:delText xml:space="preserve"> the</w:delText>
        </w:r>
      </w:del>
      <w:r w:rsidR="003B36A5">
        <w:t xml:space="preserve"> predicted labels. The </w:t>
      </w:r>
      <w:ins w:id="364" w:author="Linda Wang" w:date="2021-05-20T17:46:00Z">
        <w:r w:rsidR="00360AEA">
          <w:t>examples</w:t>
        </w:r>
      </w:ins>
      <w:del w:id="365" w:author="Linda Wang" w:date="2021-05-20T17:46:00Z">
        <w:r w:rsidR="003B36A5" w:rsidDel="00360AEA">
          <w:delText>dataset</w:delText>
        </w:r>
      </w:del>
      <w:r w:rsidR="003B36A5">
        <w:t xml:space="preserve"> they are given </w:t>
      </w:r>
      <w:ins w:id="366" w:author="Linda Wang" w:date="2021-05-20T17:46:00Z">
        <w:r w:rsidR="00360AEA">
          <w:t>are</w:t>
        </w:r>
      </w:ins>
      <w:del w:id="367" w:author="Linda Wang" w:date="2021-05-20T17:46:00Z">
        <w:r w:rsidR="003B36A5" w:rsidDel="00360AEA">
          <w:delText>is</w:delText>
        </w:r>
      </w:del>
      <w:r w:rsidR="003B36A5">
        <w:t xml:space="preserve"> limited to only those examples containing the words from th</w:t>
      </w:r>
      <w:ins w:id="368" w:author="Linda Wang" w:date="2021-05-20T17:46:00Z">
        <w:r w:rsidR="00360AEA">
          <w:t>e provided</w:t>
        </w:r>
      </w:ins>
      <w:del w:id="369" w:author="Linda Wang" w:date="2021-05-20T17:46:00Z">
        <w:r w:rsidR="003B36A5" w:rsidDel="00360AEA">
          <w:delText>e</w:delText>
        </w:r>
      </w:del>
      <w:r w:rsidR="003B36A5">
        <w:t xml:space="preserve"> list of 20. </w:t>
      </w:r>
      <w:commentRangeStart w:id="370"/>
      <w:r w:rsidR="003B36A5">
        <w:t>The dataset is sorted by these words</w:t>
      </w:r>
      <w:commentRangeEnd w:id="370"/>
      <w:r w:rsidR="00360AEA">
        <w:rPr>
          <w:rStyle w:val="CommentReference"/>
          <w:rFonts w:asciiTheme="minorHAnsi" w:eastAsiaTheme="minorEastAsia" w:hAnsiTheme="minorHAnsi" w:cstheme="minorBidi"/>
          <w:spacing w:val="0"/>
          <w:kern w:val="0"/>
          <w:lang w:eastAsia="en-US"/>
        </w:rPr>
        <w:commentReference w:id="370"/>
      </w:r>
      <w:r w:rsidR="003B36A5">
        <w:t>. Their job is to read through the examples for each word and determine if the label is correct or not. For each word, once they determine the first incorrectly labelled comment for a word, they tag that comment and then move to the next word</w:t>
      </w:r>
      <w:ins w:id="371" w:author="Linda Wang" w:date="2021-05-20T17:47:00Z">
        <w:r w:rsidR="00360AEA">
          <w:t xml:space="preserve"> on the list</w:t>
        </w:r>
      </w:ins>
      <w:r w:rsidR="003B36A5">
        <w:t xml:space="preserve">. </w:t>
      </w:r>
      <w:r>
        <w:t xml:space="preserve">The </w:t>
      </w:r>
      <w:del w:id="372" w:author="Linda Wang" w:date="2021-05-20T17:47:00Z">
        <w:r w:rsidDel="00360AEA">
          <w:delText xml:space="preserve">list of </w:delText>
        </w:r>
      </w:del>
      <w:r>
        <w:t xml:space="preserve">20 examples they </w:t>
      </w:r>
      <w:del w:id="373" w:author="Linda Wang" w:date="2021-05-20T17:47:00Z">
        <w:r w:rsidDel="00360AEA">
          <w:delText>come up</w:delText>
        </w:r>
      </w:del>
      <w:ins w:id="374" w:author="Linda Wang" w:date="2021-05-20T17:47:00Z">
        <w:r w:rsidR="00360AEA">
          <w:t>tag</w:t>
        </w:r>
      </w:ins>
      <w:del w:id="375" w:author="Linda Wang" w:date="2021-05-20T17:47:00Z">
        <w:r w:rsidDel="00360AEA">
          <w:delText xml:space="preserve"> with</w:delText>
        </w:r>
      </w:del>
      <w:r>
        <w:t xml:space="preserve"> are then removed from the test dataset and added to the training dataset. We simulate this </w:t>
      </w:r>
      <w:del w:id="376" w:author="Linda Wang" w:date="2021-05-20T17:47:00Z">
        <w:r w:rsidDel="00360AEA">
          <w:delText xml:space="preserve">experiment </w:delText>
        </w:r>
      </w:del>
      <w:ins w:id="377" w:author="Linda Wang" w:date="2021-05-20T17:47:00Z">
        <w:r w:rsidR="00360AEA">
          <w:t>process</w:t>
        </w:r>
        <w:r w:rsidR="00360AEA">
          <w:t xml:space="preserve"> </w:t>
        </w:r>
      </w:ins>
      <w:r>
        <w:t xml:space="preserve">by pulling the first example for each word </w:t>
      </w:r>
      <w:ins w:id="378" w:author="Linda Wang" w:date="2021-05-20T17:48:00Z">
        <w:r w:rsidR="00360AEA">
          <w:t>of</w:t>
        </w:r>
      </w:ins>
      <w:del w:id="379" w:author="Linda Wang" w:date="2021-05-20T17:48:00Z">
        <w:r w:rsidDel="00360AEA">
          <w:delText>in</w:delText>
        </w:r>
      </w:del>
      <w:r>
        <w:t xml:space="preserve"> our </w:t>
      </w:r>
      <w:commentRangeStart w:id="380"/>
      <w:r>
        <w:t>emerging word list</w:t>
      </w:r>
      <w:commentRangeEnd w:id="380"/>
      <w:r w:rsidR="00360AEA">
        <w:rPr>
          <w:rStyle w:val="CommentReference"/>
          <w:rFonts w:asciiTheme="minorHAnsi" w:eastAsiaTheme="minorEastAsia" w:hAnsiTheme="minorHAnsi" w:cstheme="minorBidi"/>
          <w:spacing w:val="0"/>
          <w:kern w:val="0"/>
          <w:lang w:eastAsia="en-US"/>
        </w:rPr>
        <w:commentReference w:id="380"/>
      </w:r>
      <w:r>
        <w:t xml:space="preserve"> </w:t>
      </w:r>
      <w:ins w:id="381" w:author="Linda Wang" w:date="2021-05-20T17:49:00Z">
        <w:r w:rsidR="00360AEA">
          <w:t>in</w:t>
        </w:r>
      </w:ins>
      <w:del w:id="382" w:author="Linda Wang" w:date="2021-05-20T17:49:00Z">
        <w:r w:rsidDel="00360AEA">
          <w:delText>from</w:delText>
        </w:r>
      </w:del>
      <w:r>
        <w:t xml:space="preserve"> the</w:t>
      </w:r>
      <w:ins w:id="383" w:author="Linda Wang" w:date="2021-05-20T17:49:00Z">
        <w:r w:rsidR="00360AEA">
          <w:t xml:space="preserve"> set of</w:t>
        </w:r>
      </w:ins>
      <w:r>
        <w:t xml:space="preserve"> misclassified examples from experiment 0. We</w:t>
      </w:r>
      <w:ins w:id="384" w:author="Linda Wang" w:date="2021-05-20T17:49:00Z">
        <w:r w:rsidR="008C4D03">
          <w:t xml:space="preserve"> remove</w:t>
        </w:r>
      </w:ins>
      <w:del w:id="385" w:author="Linda Wang" w:date="2021-05-20T17:49:00Z">
        <w:r w:rsidDel="008C4D03">
          <w:delText xml:space="preserve"> pull</w:delText>
        </w:r>
      </w:del>
      <w:r>
        <w:t xml:space="preserve"> these examples from </w:t>
      </w:r>
      <w:ins w:id="386" w:author="Linda Wang" w:date="2021-05-20T17:49:00Z">
        <w:r w:rsidR="008C4D03">
          <w:t>the testing dataset</w:t>
        </w:r>
      </w:ins>
      <w:del w:id="387" w:author="Linda Wang" w:date="2021-05-20T17:49:00Z">
        <w:r w:rsidDel="008C4D03">
          <w:delText>test</w:delText>
        </w:r>
      </w:del>
      <w:r>
        <w:t xml:space="preserve"> and place them into train.</w:t>
      </w:r>
      <w:r w:rsidR="00F65528" w:rsidRPr="00F65528">
        <w:t xml:space="preserve"> </w:t>
      </w:r>
      <w:r w:rsidR="00F65528">
        <w:t xml:space="preserve">We rerun </w:t>
      </w:r>
      <w:proofErr w:type="spellStart"/>
      <w:ins w:id="388" w:author="Linda Wang" w:date="2021-05-20T17:49:00Z">
        <w:r w:rsidR="008C4D03">
          <w:t>D</w:t>
        </w:r>
      </w:ins>
      <w:del w:id="389" w:author="Linda Wang" w:date="2021-05-20T17:49:00Z">
        <w:r w:rsidR="00F65528" w:rsidDel="008C4D03">
          <w:delText>d</w:delText>
        </w:r>
      </w:del>
      <w:r w:rsidR="00F65528">
        <w:t>istillBERT</w:t>
      </w:r>
      <w:proofErr w:type="spellEnd"/>
      <w:r w:rsidR="00F65528">
        <w:t xml:space="preserve"> on the new training dataset and evaluate using the new test</w:t>
      </w:r>
      <w:ins w:id="390" w:author="Linda Wang" w:date="2021-05-20T17:49:00Z">
        <w:r w:rsidR="008C4D03">
          <w:t>ing</w:t>
        </w:r>
      </w:ins>
      <w:r w:rsidR="00F65528">
        <w:t xml:space="preserve"> dataset.</w:t>
      </w:r>
      <w:r w:rsidR="0040158D" w:rsidRPr="0040158D">
        <w:t xml:space="preserve"> </w:t>
      </w:r>
      <w:r w:rsidR="0040158D">
        <w:t>We then run the same control experiment outlined in experiment 1, with the same control training dataset but with the testing dataset used in this experiment.</w:t>
      </w:r>
    </w:p>
    <w:p w14:paraId="730A3358" w14:textId="77777777" w:rsidR="0053221B" w:rsidRDefault="0053221B" w:rsidP="0053221B">
      <w:pPr>
        <w:pStyle w:val="ACLTextFirstLine"/>
        <w:ind w:firstLine="397"/>
      </w:pPr>
    </w:p>
    <w:p w14:paraId="248C99EA" w14:textId="47122991" w:rsidR="00675E07" w:rsidRDefault="0053221B" w:rsidP="0053221B">
      <w:pPr>
        <w:pStyle w:val="ACLTextFirstLine"/>
        <w:ind w:firstLine="0"/>
      </w:pPr>
      <w:r w:rsidRPr="0053221B">
        <w:rPr>
          <w:b/>
          <w:bCs/>
        </w:rPr>
        <w:t>Implementation and Evaluation:</w:t>
      </w:r>
      <w:r>
        <w:t xml:space="preserve"> </w:t>
      </w:r>
      <w:r w:rsidR="00675E07">
        <w:t xml:space="preserve">We repeat experiments 1 through 4 using 50 examples as opposed to 20 to see if the number of training examples meaningfully affects accuracy. </w:t>
      </w:r>
      <w:r>
        <w:t xml:space="preserve">For each </w:t>
      </w:r>
      <w:r>
        <w:t>model we report the final accuracy of the model after evaluating it on the test dataset.</w:t>
      </w:r>
    </w:p>
    <w:p w14:paraId="45D0957D" w14:textId="484818F6" w:rsidR="00136912" w:rsidRPr="00136912" w:rsidRDefault="0010526C" w:rsidP="00136912">
      <w:pPr>
        <w:pStyle w:val="ACLSection"/>
      </w:pPr>
      <w:commentRangeStart w:id="391"/>
      <w:r>
        <w:t>Results</w:t>
      </w:r>
      <w:commentRangeEnd w:id="391"/>
      <w:r w:rsidR="00E213E4">
        <w:rPr>
          <w:rStyle w:val="CommentReference"/>
          <w:rFonts w:asciiTheme="minorHAnsi" w:eastAsiaTheme="minorEastAsia" w:hAnsiTheme="minorHAnsi" w:cstheme="minorBidi"/>
          <w:b w:val="0"/>
          <w:lang w:eastAsia="en-US"/>
        </w:rPr>
        <w:commentReference w:id="391"/>
      </w:r>
    </w:p>
    <w:p w14:paraId="5EEFEEE6" w14:textId="0701B208" w:rsidR="00191222" w:rsidRDefault="00F65528" w:rsidP="00191222">
      <w:pPr>
        <w:pStyle w:val="ACLText"/>
      </w:pPr>
      <w:r>
        <w:t>Our results suggest that</w:t>
      </w:r>
      <w:r w:rsidR="004147A0">
        <w:t xml:space="preserve"> </w:t>
      </w:r>
      <w:r w:rsidR="00FC740F">
        <w:t xml:space="preserve">while </w:t>
      </w:r>
      <w:proofErr w:type="gramStart"/>
      <w:r w:rsidR="00FC740F">
        <w:t>all of</w:t>
      </w:r>
      <w:proofErr w:type="gramEnd"/>
      <w:r w:rsidR="00FC740F">
        <w:t xml:space="preserve"> the models achieved high accuracy, none of the edits we made improved the accuracy. </w:t>
      </w:r>
    </w:p>
    <w:p w14:paraId="04F173FC" w14:textId="1ED185CE" w:rsidR="00136912" w:rsidRDefault="00EE141A" w:rsidP="00191222">
      <w:pPr>
        <w:pStyle w:val="ACLTextFirstLine"/>
      </w:pPr>
      <w:r>
        <w:rPr>
          <w:noProof/>
        </w:rPr>
        <w:pict w14:anchorId="172B31F6">
          <v:shape id="Text Box 3" o:spid="_x0000_s1027" type="#_x0000_t202" style="position:absolute;left:0;text-align:left;margin-left:-6.95pt;margin-top:419.95pt;width:224.1pt;height:192.55pt;z-index:251669504;visibility:visible;mso-wrap-style:square;mso-width-percent:0;mso-height-percent:0;mso-wrap-distance-left:9pt;mso-wrap-distance-top:0;mso-wrap-distance-right:9pt;mso-wrap-distance-bottom:0;mso-position-horizontal-relative:text;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" filled="f" stroked="f">
            <v:textbox style="mso-next-textbox:#Text Box 3">
              <w:txbxContent>
                <w:tbl>
                  <w:tblPr>
                    <w:tblW w:w="3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1011"/>
                    <w:gridCol w:w="1011"/>
                  </w:tblGrid>
                  <w:tr w:rsidR="006B7553" w:rsidRPr="001A5F14" w14:paraId="48E512A3" w14:textId="47D5CDA2" w:rsidTr="0015109E">
                    <w:trPr>
                      <w:trHeight w:val="309"/>
                      <w:jc w:val="center"/>
                    </w:trPr>
                    <w:tc>
                      <w:tcPr>
                        <w:tcW w:w="1943" w:type="dxa"/>
                        <w:shd w:val="clear" w:color="auto" w:fill="auto"/>
                      </w:tcPr>
                      <w:p w14:paraId="2C7A7368" w14:textId="77777777" w:rsidR="006B7553" w:rsidRPr="001A5F14" w:rsidRDefault="006B7553" w:rsidP="009C2986">
                        <w:pPr>
                          <w:pStyle w:val="ACLText"/>
                          <w:rPr>
                            <w:b/>
                            <w:bCs/>
                            <w:sz w:val="20"/>
                          </w:rPr>
                        </w:pPr>
                        <w:r>
                          <w:rPr>
                            <w:b/>
                            <w:bCs/>
                            <w:sz w:val="20"/>
                          </w:rPr>
                          <w:t>Model</w:t>
                        </w:r>
                        <w:r w:rsidRPr="001A5F14">
                          <w:rPr>
                            <w:b/>
                            <w:bCs/>
                            <w:sz w:val="20"/>
                          </w:rPr>
                          <w:t xml:space="preserve"> </w:t>
                        </w:r>
                      </w:p>
                    </w:tc>
                    <w:tc>
                      <w:tcPr>
                        <w:tcW w:w="1011" w:type="dxa"/>
                        <w:tcBorders>
                          <w:bottom w:val="single" w:sz="4" w:space="0" w:color="auto"/>
                          <w:right w:val="single" w:sz="4" w:space="0" w:color="auto"/>
                        </w:tcBorders>
                        <w:shd w:val="clear" w:color="auto" w:fill="auto"/>
                      </w:tcPr>
                      <w:p w14:paraId="715301C8" w14:textId="77777777" w:rsidR="006B7553" w:rsidRPr="006B7553" w:rsidRDefault="006B7553" w:rsidP="006B7553">
                        <w:pPr>
                          <w:pStyle w:val="ACLText"/>
                          <w:jc w:val="left"/>
                          <w:rPr>
                            <w:b/>
                            <w:bCs/>
                            <w:sz w:val="20"/>
                            <w:szCs w:val="20"/>
                          </w:rPr>
                        </w:pPr>
                        <w:r w:rsidRPr="006B7553">
                          <w:rPr>
                            <w:b/>
                            <w:bCs/>
                            <w:sz w:val="20"/>
                            <w:szCs w:val="20"/>
                          </w:rPr>
                          <w:t>Accuracy</w:t>
                        </w:r>
                      </w:p>
                      <w:p w14:paraId="70AA1B45" w14:textId="1B8FE509" w:rsidR="006B7553" w:rsidRPr="006B7553" w:rsidRDefault="006B7553" w:rsidP="006B7553">
                        <w:pPr>
                          <w:pStyle w:val="ACLTextFirstLine"/>
                          <w:jc w:val="left"/>
                          <w:rPr>
                            <w:b/>
                            <w:bCs/>
                            <w:sz w:val="20"/>
                            <w:szCs w:val="20"/>
                          </w:rPr>
                        </w:pPr>
                        <w:r w:rsidRPr="006B7553">
                          <w:rPr>
                            <w:b/>
                            <w:bCs/>
                            <w:sz w:val="20"/>
                            <w:szCs w:val="20"/>
                          </w:rPr>
                          <w:t>N=20</w:t>
                        </w:r>
                      </w:p>
                    </w:tc>
                    <w:tc>
                      <w:tcPr>
                        <w:tcW w:w="1011" w:type="dxa"/>
                        <w:tcBorders>
                          <w:bottom w:val="single" w:sz="4" w:space="0" w:color="auto"/>
                          <w:right w:val="single" w:sz="4" w:space="0" w:color="auto"/>
                        </w:tcBorders>
                      </w:tcPr>
                      <w:p w14:paraId="6A9D8FB4" w14:textId="77777777" w:rsidR="006B7553" w:rsidRPr="006B7553" w:rsidRDefault="006B7553" w:rsidP="006B7553">
                        <w:pPr>
                          <w:pStyle w:val="ACLText"/>
                          <w:jc w:val="left"/>
                          <w:rPr>
                            <w:b/>
                            <w:bCs/>
                            <w:sz w:val="20"/>
                            <w:szCs w:val="20"/>
                          </w:rPr>
                        </w:pPr>
                        <w:r w:rsidRPr="006B7553">
                          <w:rPr>
                            <w:b/>
                            <w:bCs/>
                            <w:sz w:val="20"/>
                            <w:szCs w:val="20"/>
                          </w:rPr>
                          <w:t>Accuracy</w:t>
                        </w:r>
                      </w:p>
                      <w:p w14:paraId="703EAD3F" w14:textId="7B0589AA" w:rsidR="006B7553" w:rsidRPr="006B7553" w:rsidRDefault="006B7553" w:rsidP="006B7553">
                        <w:pPr>
                          <w:pStyle w:val="ACLTextFirstLine"/>
                          <w:jc w:val="left"/>
                          <w:rPr>
                            <w:b/>
                            <w:bCs/>
                            <w:sz w:val="20"/>
                            <w:szCs w:val="20"/>
                          </w:rPr>
                        </w:pPr>
                        <w:r w:rsidRPr="006B7553">
                          <w:rPr>
                            <w:b/>
                            <w:bCs/>
                            <w:sz w:val="20"/>
                            <w:szCs w:val="20"/>
                          </w:rPr>
                          <w:t>N=50</w:t>
                        </w:r>
                      </w:p>
                    </w:tc>
                  </w:tr>
                  <w:tr w:rsidR="006B7553" w:rsidRPr="001A5F14" w14:paraId="1D9837B7" w14:textId="2F892B38" w:rsidTr="0015109E">
                    <w:trPr>
                      <w:trHeight w:val="278"/>
                      <w:jc w:val="center"/>
                    </w:trPr>
                    <w:tc>
                      <w:tcPr>
                        <w:tcW w:w="1943" w:type="dxa"/>
                        <w:shd w:val="clear" w:color="auto" w:fill="auto"/>
                      </w:tcPr>
                      <w:p w14:paraId="1708D8B3" w14:textId="77777777" w:rsidR="006B7553" w:rsidRPr="001A5F14" w:rsidRDefault="006B7553" w:rsidP="009C2986">
                        <w:pPr>
                          <w:pStyle w:val="ACLText"/>
                          <w:rPr>
                            <w:sz w:val="20"/>
                          </w:rPr>
                        </w:pPr>
                        <w:r>
                          <w:rPr>
                            <w:sz w:val="20"/>
                          </w:rPr>
                          <w:t xml:space="preserve">E0: </w:t>
                        </w:r>
                        <w:proofErr w:type="spellStart"/>
                        <w:r>
                          <w:rPr>
                            <w:sz w:val="20"/>
                          </w:rPr>
                          <w:t>DistillBert</w:t>
                        </w:r>
                        <w:proofErr w:type="spellEnd"/>
                      </w:p>
                    </w:tc>
                    <w:tc>
                      <w:tcPr>
                        <w:tcW w:w="1011" w:type="dxa"/>
                        <w:tcBorders>
                          <w:bottom w:val="single" w:sz="4" w:space="0" w:color="auto"/>
                          <w:right w:val="single" w:sz="4" w:space="0" w:color="auto"/>
                        </w:tcBorders>
                        <w:shd w:val="clear" w:color="auto" w:fill="auto"/>
                      </w:tcPr>
                      <w:p w14:paraId="496E0A91" w14:textId="77777777" w:rsidR="006B7553" w:rsidRPr="001A5F14" w:rsidRDefault="006B7553" w:rsidP="009C2986">
                        <w:pPr>
                          <w:pStyle w:val="ACLText"/>
                          <w:rPr>
                            <w:sz w:val="20"/>
                          </w:rPr>
                        </w:pPr>
                        <w:r>
                          <w:rPr>
                            <w:sz w:val="20"/>
                          </w:rPr>
                          <w:t>94</w:t>
                        </w:r>
                      </w:p>
                    </w:tc>
                    <w:tc>
                      <w:tcPr>
                        <w:tcW w:w="1011" w:type="dxa"/>
                        <w:tcBorders>
                          <w:bottom w:val="single" w:sz="4" w:space="0" w:color="auto"/>
                          <w:right w:val="single" w:sz="4" w:space="0" w:color="auto"/>
                        </w:tcBorders>
                      </w:tcPr>
                      <w:p w14:paraId="3C4BDB63" w14:textId="77777777" w:rsidR="006B7553" w:rsidRDefault="006B7553" w:rsidP="009C2986">
                        <w:pPr>
                          <w:pStyle w:val="ACLText"/>
                          <w:rPr>
                            <w:sz w:val="20"/>
                          </w:rPr>
                        </w:pPr>
                      </w:p>
                    </w:tc>
                  </w:tr>
                  <w:tr w:rsidR="006B7553" w:rsidRPr="001A5F14" w14:paraId="284E6F80" w14:textId="452C28DA" w:rsidTr="0015109E">
                    <w:trPr>
                      <w:trHeight w:val="278"/>
                      <w:jc w:val="center"/>
                    </w:trPr>
                    <w:tc>
                      <w:tcPr>
                        <w:tcW w:w="1943" w:type="dxa"/>
                        <w:shd w:val="clear" w:color="auto" w:fill="auto"/>
                      </w:tcPr>
                      <w:p w14:paraId="739E358E" w14:textId="7100BA36" w:rsidR="006B7553" w:rsidRPr="001A5F14" w:rsidRDefault="006B7553" w:rsidP="009C2986">
                        <w:pPr>
                          <w:pStyle w:val="ACLText"/>
                          <w:rPr>
                            <w:sz w:val="20"/>
                          </w:rPr>
                        </w:pPr>
                        <w:r>
                          <w:rPr>
                            <w:sz w:val="20"/>
                          </w:rPr>
                          <w:t xml:space="preserve">E1: </w:t>
                        </w:r>
                        <w:r w:rsidR="0015109E">
                          <w:rPr>
                            <w:sz w:val="20"/>
                          </w:rPr>
                          <w:t>Log-odds</w:t>
                        </w:r>
                      </w:p>
                    </w:tc>
                    <w:tc>
                      <w:tcPr>
                        <w:tcW w:w="1011" w:type="dxa"/>
                        <w:tcBorders>
                          <w:top w:val="single" w:sz="4" w:space="0" w:color="auto"/>
                          <w:bottom w:val="single" w:sz="4" w:space="0" w:color="auto"/>
                          <w:right w:val="single" w:sz="4" w:space="0" w:color="auto"/>
                        </w:tcBorders>
                        <w:shd w:val="clear" w:color="auto" w:fill="auto"/>
                      </w:tcPr>
                      <w:p w14:paraId="17796CC5" w14:textId="77777777" w:rsidR="006B7553" w:rsidRPr="001A5F14" w:rsidRDefault="006B7553" w:rsidP="009C2986">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4A27FC66" w14:textId="77777777" w:rsidR="006B7553" w:rsidRDefault="006B7553" w:rsidP="009C2986">
                        <w:pPr>
                          <w:pStyle w:val="ACLText"/>
                          <w:rPr>
                            <w:sz w:val="20"/>
                          </w:rPr>
                        </w:pPr>
                      </w:p>
                    </w:tc>
                  </w:tr>
                  <w:tr w:rsidR="006B7553" w:rsidRPr="001A5F14" w14:paraId="7327EDCF" w14:textId="7B0AC0A6" w:rsidTr="0015109E">
                    <w:trPr>
                      <w:trHeight w:val="105"/>
                      <w:jc w:val="center"/>
                    </w:trPr>
                    <w:tc>
                      <w:tcPr>
                        <w:tcW w:w="1943" w:type="dxa"/>
                        <w:shd w:val="clear" w:color="auto" w:fill="auto"/>
                      </w:tcPr>
                      <w:p w14:paraId="6418423C" w14:textId="13EF95BE" w:rsidR="006B7553" w:rsidRPr="001A5F14" w:rsidRDefault="0015109E" w:rsidP="009C2986">
                        <w:pPr>
                          <w:pStyle w:val="ACLText"/>
                          <w:rPr>
                            <w:sz w:val="20"/>
                          </w:rPr>
                        </w:pPr>
                        <w:r>
                          <w:rPr>
                            <w:sz w:val="20"/>
                          </w:rPr>
                          <w:t xml:space="preserve">    </w:t>
                        </w:r>
                        <w:r w:rsidR="006B7553">
                          <w:rPr>
                            <w:sz w:val="20"/>
                          </w:rPr>
                          <w:t>E1: Control</w:t>
                        </w:r>
                      </w:p>
                    </w:tc>
                    <w:tc>
                      <w:tcPr>
                        <w:tcW w:w="1011" w:type="dxa"/>
                        <w:tcBorders>
                          <w:top w:val="single" w:sz="4" w:space="0" w:color="auto"/>
                          <w:bottom w:val="single" w:sz="4" w:space="0" w:color="auto"/>
                          <w:right w:val="single" w:sz="4" w:space="0" w:color="auto"/>
                        </w:tcBorders>
                        <w:shd w:val="clear" w:color="auto" w:fill="auto"/>
                      </w:tcPr>
                      <w:p w14:paraId="11B1F59B" w14:textId="77777777" w:rsidR="006B7553" w:rsidRPr="001A5F14" w:rsidRDefault="006B7553" w:rsidP="009C2986">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668D9A36" w14:textId="77777777" w:rsidR="006B7553" w:rsidRDefault="006B7553" w:rsidP="009C2986">
                        <w:pPr>
                          <w:pStyle w:val="ACLText"/>
                          <w:rPr>
                            <w:sz w:val="20"/>
                          </w:rPr>
                        </w:pPr>
                      </w:p>
                    </w:tc>
                  </w:tr>
                  <w:tr w:rsidR="006B7553" w:rsidRPr="001A5F14" w14:paraId="594FBAC2" w14:textId="6161F7D6" w:rsidTr="0015109E">
                    <w:trPr>
                      <w:trHeight w:val="85"/>
                      <w:jc w:val="center"/>
                    </w:trPr>
                    <w:tc>
                      <w:tcPr>
                        <w:tcW w:w="1943" w:type="dxa"/>
                        <w:shd w:val="clear" w:color="auto" w:fill="auto"/>
                      </w:tcPr>
                      <w:p w14:paraId="5DDB085F" w14:textId="414A3D4D" w:rsidR="006B7553" w:rsidRPr="001A5F14" w:rsidRDefault="006B7553" w:rsidP="00CE370B">
                        <w:pPr>
                          <w:pStyle w:val="ACLText"/>
                          <w:rPr>
                            <w:sz w:val="20"/>
                          </w:rPr>
                        </w:pPr>
                        <w:r>
                          <w:rPr>
                            <w:sz w:val="20"/>
                          </w:rPr>
                          <w:t xml:space="preserve">E2: </w:t>
                        </w:r>
                        <w:r w:rsidR="0015109E">
                          <w:rPr>
                            <w:sz w:val="20"/>
                          </w:rPr>
                          <w:t>Log-odds Nouns</w:t>
                        </w:r>
                      </w:p>
                    </w:tc>
                    <w:tc>
                      <w:tcPr>
                        <w:tcW w:w="1011" w:type="dxa"/>
                        <w:tcBorders>
                          <w:top w:val="single" w:sz="4" w:space="0" w:color="auto"/>
                          <w:bottom w:val="single" w:sz="4" w:space="0" w:color="auto"/>
                          <w:right w:val="single" w:sz="4" w:space="0" w:color="auto"/>
                        </w:tcBorders>
                        <w:shd w:val="clear" w:color="auto" w:fill="auto"/>
                      </w:tcPr>
                      <w:p w14:paraId="36DD0D30"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066DAE01" w14:textId="77777777" w:rsidR="006B7553" w:rsidRDefault="006B7553" w:rsidP="00CE370B">
                        <w:pPr>
                          <w:pStyle w:val="ACLText"/>
                          <w:rPr>
                            <w:sz w:val="20"/>
                          </w:rPr>
                        </w:pPr>
                      </w:p>
                    </w:tc>
                  </w:tr>
                  <w:tr w:rsidR="006B7553" w:rsidRPr="001A5F14" w14:paraId="5DBCBF3C" w14:textId="38B90700" w:rsidTr="0015109E">
                    <w:trPr>
                      <w:trHeight w:val="278"/>
                      <w:jc w:val="center"/>
                    </w:trPr>
                    <w:tc>
                      <w:tcPr>
                        <w:tcW w:w="1943" w:type="dxa"/>
                        <w:shd w:val="clear" w:color="auto" w:fill="auto"/>
                      </w:tcPr>
                      <w:p w14:paraId="62BC99E3" w14:textId="3E84D393" w:rsidR="006B7553" w:rsidRPr="001A5F14" w:rsidRDefault="0015109E" w:rsidP="00CE370B">
                        <w:pPr>
                          <w:pStyle w:val="ACLText"/>
                          <w:rPr>
                            <w:sz w:val="20"/>
                          </w:rPr>
                        </w:pPr>
                        <w:r>
                          <w:rPr>
                            <w:sz w:val="20"/>
                          </w:rPr>
                          <w:t xml:space="preserve">    </w:t>
                        </w:r>
                        <w:r w:rsidR="006B7553">
                          <w:rPr>
                            <w:sz w:val="20"/>
                          </w:rPr>
                          <w:t>E2: Control</w:t>
                        </w:r>
                      </w:p>
                    </w:tc>
                    <w:tc>
                      <w:tcPr>
                        <w:tcW w:w="1011" w:type="dxa"/>
                        <w:tcBorders>
                          <w:top w:val="single" w:sz="4" w:space="0" w:color="auto"/>
                          <w:bottom w:val="single" w:sz="4" w:space="0" w:color="auto"/>
                          <w:right w:val="single" w:sz="4" w:space="0" w:color="auto"/>
                        </w:tcBorders>
                        <w:shd w:val="clear" w:color="auto" w:fill="auto"/>
                      </w:tcPr>
                      <w:p w14:paraId="78688B81"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2D4E4C0A" w14:textId="77777777" w:rsidR="006B7553" w:rsidRDefault="006B7553" w:rsidP="00CE370B">
                        <w:pPr>
                          <w:pStyle w:val="ACLText"/>
                          <w:rPr>
                            <w:sz w:val="20"/>
                          </w:rPr>
                        </w:pPr>
                      </w:p>
                    </w:tc>
                  </w:tr>
                  <w:tr w:rsidR="006B7553" w:rsidRPr="001A5F14" w14:paraId="1FF4F975" w14:textId="2FC7E896" w:rsidTr="0015109E">
                    <w:trPr>
                      <w:trHeight w:val="105"/>
                      <w:jc w:val="center"/>
                    </w:trPr>
                    <w:tc>
                      <w:tcPr>
                        <w:tcW w:w="1943" w:type="dxa"/>
                        <w:shd w:val="clear" w:color="auto" w:fill="auto"/>
                      </w:tcPr>
                      <w:p w14:paraId="2D0145E0" w14:textId="217B4205" w:rsidR="006B7553" w:rsidRPr="001A5F14" w:rsidRDefault="006B7553" w:rsidP="00CE370B">
                        <w:pPr>
                          <w:pStyle w:val="ACLText"/>
                          <w:rPr>
                            <w:sz w:val="20"/>
                          </w:rPr>
                        </w:pPr>
                        <w:r>
                          <w:rPr>
                            <w:sz w:val="20"/>
                          </w:rPr>
                          <w:t xml:space="preserve">E3: </w:t>
                        </w:r>
                        <w:r w:rsidR="0015109E">
                          <w:rPr>
                            <w:sz w:val="20"/>
                          </w:rPr>
                          <w:t>Annotation</w:t>
                        </w:r>
                      </w:p>
                    </w:tc>
                    <w:tc>
                      <w:tcPr>
                        <w:tcW w:w="1011" w:type="dxa"/>
                        <w:tcBorders>
                          <w:top w:val="single" w:sz="4" w:space="0" w:color="auto"/>
                          <w:bottom w:val="single" w:sz="4" w:space="0" w:color="auto"/>
                          <w:right w:val="single" w:sz="4" w:space="0" w:color="auto"/>
                        </w:tcBorders>
                        <w:shd w:val="clear" w:color="auto" w:fill="auto"/>
                      </w:tcPr>
                      <w:p w14:paraId="24E27D7D"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23328AE0" w14:textId="77777777" w:rsidR="006B7553" w:rsidRDefault="006B7553" w:rsidP="00CE370B">
                        <w:pPr>
                          <w:pStyle w:val="ACLText"/>
                          <w:rPr>
                            <w:sz w:val="20"/>
                          </w:rPr>
                        </w:pPr>
                      </w:p>
                    </w:tc>
                  </w:tr>
                  <w:tr w:rsidR="006B7553" w14:paraId="184425E0" w14:textId="650678AF" w:rsidTr="0015109E">
                    <w:trPr>
                      <w:trHeight w:val="278"/>
                      <w:jc w:val="center"/>
                    </w:trPr>
                    <w:tc>
                      <w:tcPr>
                        <w:tcW w:w="1943" w:type="dxa"/>
                        <w:shd w:val="clear" w:color="auto" w:fill="auto"/>
                      </w:tcPr>
                      <w:p w14:paraId="1412B734" w14:textId="330BF752" w:rsidR="006B7553" w:rsidRPr="001A5F14" w:rsidRDefault="0015109E" w:rsidP="00CE370B">
                        <w:pPr>
                          <w:pStyle w:val="ACLText"/>
                          <w:rPr>
                            <w:sz w:val="20"/>
                          </w:rPr>
                        </w:pPr>
                        <w:r>
                          <w:rPr>
                            <w:sz w:val="20"/>
                          </w:rPr>
                          <w:t xml:space="preserve">    </w:t>
                        </w:r>
                        <w:r w:rsidR="006B7553">
                          <w:rPr>
                            <w:sz w:val="20"/>
                          </w:rPr>
                          <w:t>E3: Control</w:t>
                        </w:r>
                      </w:p>
                    </w:tc>
                    <w:tc>
                      <w:tcPr>
                        <w:tcW w:w="1011" w:type="dxa"/>
                        <w:tcBorders>
                          <w:top w:val="single" w:sz="4" w:space="0" w:color="auto"/>
                          <w:bottom w:val="single" w:sz="4" w:space="0" w:color="auto"/>
                          <w:right w:val="single" w:sz="4" w:space="0" w:color="auto"/>
                        </w:tcBorders>
                        <w:shd w:val="clear" w:color="auto" w:fill="auto"/>
                      </w:tcPr>
                      <w:p w14:paraId="2D0AF41F"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4450AC16" w14:textId="77777777" w:rsidR="006B7553" w:rsidRDefault="006B7553" w:rsidP="00CE370B">
                        <w:pPr>
                          <w:pStyle w:val="ACLText"/>
                          <w:rPr>
                            <w:sz w:val="20"/>
                          </w:rPr>
                        </w:pPr>
                      </w:p>
                    </w:tc>
                  </w:tr>
                  <w:tr w:rsidR="006B7553" w14:paraId="2B63D29D" w14:textId="65E6B204" w:rsidTr="0015109E">
                    <w:trPr>
                      <w:trHeight w:val="278"/>
                      <w:jc w:val="center"/>
                    </w:trPr>
                    <w:tc>
                      <w:tcPr>
                        <w:tcW w:w="1943" w:type="dxa"/>
                        <w:shd w:val="clear" w:color="auto" w:fill="auto"/>
                      </w:tcPr>
                      <w:p w14:paraId="096DC956" w14:textId="5556AFB6" w:rsidR="006B7553" w:rsidRPr="001A5F14" w:rsidRDefault="006B7553" w:rsidP="00CE370B">
                        <w:pPr>
                          <w:pStyle w:val="ACLText"/>
                          <w:rPr>
                            <w:sz w:val="20"/>
                          </w:rPr>
                        </w:pPr>
                        <w:r>
                          <w:rPr>
                            <w:sz w:val="20"/>
                          </w:rPr>
                          <w:t xml:space="preserve">E4: </w:t>
                        </w:r>
                        <w:r w:rsidR="0015109E">
                          <w:rPr>
                            <w:sz w:val="20"/>
                          </w:rPr>
                          <w:t>Annotation using log-odds</w:t>
                        </w:r>
                      </w:p>
                    </w:tc>
                    <w:tc>
                      <w:tcPr>
                        <w:tcW w:w="1011" w:type="dxa"/>
                        <w:tcBorders>
                          <w:top w:val="single" w:sz="4" w:space="0" w:color="auto"/>
                          <w:bottom w:val="single" w:sz="4" w:space="0" w:color="auto"/>
                          <w:right w:val="single" w:sz="4" w:space="0" w:color="auto"/>
                        </w:tcBorders>
                        <w:shd w:val="clear" w:color="auto" w:fill="auto"/>
                      </w:tcPr>
                      <w:p w14:paraId="53D19C3E"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5E481E1D" w14:textId="77777777" w:rsidR="006B7553" w:rsidRDefault="006B7553" w:rsidP="00CE370B">
                        <w:pPr>
                          <w:pStyle w:val="ACLText"/>
                          <w:rPr>
                            <w:sz w:val="20"/>
                          </w:rPr>
                        </w:pPr>
                      </w:p>
                    </w:tc>
                  </w:tr>
                  <w:tr w:rsidR="006B7553" w:rsidRPr="001A5F14" w14:paraId="25815B80" w14:textId="0FB83680" w:rsidTr="0015109E">
                    <w:trPr>
                      <w:trHeight w:val="278"/>
                      <w:jc w:val="center"/>
                    </w:trPr>
                    <w:tc>
                      <w:tcPr>
                        <w:tcW w:w="1943" w:type="dxa"/>
                        <w:shd w:val="clear" w:color="auto" w:fill="auto"/>
                      </w:tcPr>
                      <w:p w14:paraId="2F938D94" w14:textId="1E04CF17" w:rsidR="006B7553" w:rsidRPr="001A5F14" w:rsidRDefault="0015109E" w:rsidP="00CE370B">
                        <w:pPr>
                          <w:pStyle w:val="ACLText"/>
                          <w:rPr>
                            <w:sz w:val="20"/>
                          </w:rPr>
                        </w:pPr>
                        <w:r>
                          <w:rPr>
                            <w:sz w:val="20"/>
                          </w:rPr>
                          <w:t xml:space="preserve">    </w:t>
                        </w:r>
                        <w:r w:rsidR="006B7553">
                          <w:rPr>
                            <w:sz w:val="20"/>
                          </w:rPr>
                          <w:t>E4: Control</w:t>
                        </w:r>
                      </w:p>
                    </w:tc>
                    <w:tc>
                      <w:tcPr>
                        <w:tcW w:w="1011" w:type="dxa"/>
                        <w:tcBorders>
                          <w:top w:val="single" w:sz="4" w:space="0" w:color="auto"/>
                          <w:bottom w:val="single" w:sz="4" w:space="0" w:color="auto"/>
                          <w:right w:val="single" w:sz="4" w:space="0" w:color="auto"/>
                        </w:tcBorders>
                        <w:shd w:val="clear" w:color="auto" w:fill="auto"/>
                      </w:tcPr>
                      <w:p w14:paraId="4AAB379D" w14:textId="77777777" w:rsidR="006B7553" w:rsidRPr="001A5F14" w:rsidRDefault="006B7553" w:rsidP="00CE370B">
                        <w:pPr>
                          <w:pStyle w:val="ACLText"/>
                          <w:rPr>
                            <w:sz w:val="20"/>
                          </w:rPr>
                        </w:pPr>
                        <w:r>
                          <w:rPr>
                            <w:sz w:val="20"/>
                          </w:rPr>
                          <w:t>93</w:t>
                        </w:r>
                      </w:p>
                    </w:tc>
                    <w:tc>
                      <w:tcPr>
                        <w:tcW w:w="1011" w:type="dxa"/>
                        <w:tcBorders>
                          <w:top w:val="single" w:sz="4" w:space="0" w:color="auto"/>
                          <w:bottom w:val="single" w:sz="4" w:space="0" w:color="auto"/>
                          <w:right w:val="single" w:sz="4" w:space="0" w:color="auto"/>
                        </w:tcBorders>
                      </w:tcPr>
                      <w:p w14:paraId="290F788F" w14:textId="77777777" w:rsidR="006B7553" w:rsidRDefault="006B7553" w:rsidP="00CE370B">
                        <w:pPr>
                          <w:pStyle w:val="ACLText"/>
                          <w:rPr>
                            <w:sz w:val="20"/>
                          </w:rPr>
                        </w:pPr>
                      </w:p>
                    </w:tc>
                  </w:tr>
                </w:tbl>
                <w:p w14:paraId="15C33BBB" w14:textId="1C374FD0" w:rsidR="00136912" w:rsidRPr="00471846" w:rsidRDefault="00136912" w:rsidP="00136912">
                  <w:pPr>
                    <w:pStyle w:val="Caption"/>
                  </w:pPr>
                  <w:bookmarkStart w:id="392" w:name="_Ref345010417"/>
                  <w:r w:rsidRPr="00471846">
                    <w:t xml:space="preserve">Table </w:t>
                  </w:r>
                  <w:bookmarkEnd w:id="392"/>
                  <w:r w:rsidR="00176279">
                    <w:t>3</w:t>
                  </w:r>
                  <w:r w:rsidRPr="00471846">
                    <w:t xml:space="preserve">:  </w:t>
                  </w:r>
                  <w:r>
                    <w:t>Model Accuracies for each Experiment</w:t>
                  </w:r>
                  <w:r w:rsidRPr="00471846">
                    <w:t>.</w:t>
                  </w:r>
                </w:p>
                <w:p w14:paraId="7DD734D8" w14:textId="77777777" w:rsidR="00136912" w:rsidRDefault="00136912" w:rsidP="00136912">
                  <w:pPr>
                    <w:jc w:val="center"/>
                  </w:pPr>
                </w:p>
                <w:p w14:paraId="44134059" w14:textId="77777777" w:rsidR="00136912" w:rsidRDefault="00136912" w:rsidP="00136912"/>
              </w:txbxContent>
            </v:textbox>
            <w10:wrap type="square" anchory="margin"/>
          </v:shape>
        </w:pict>
      </w:r>
    </w:p>
    <w:p w14:paraId="17F5ABCE" w14:textId="08A4C660" w:rsidR="00136912" w:rsidRDefault="00136912" w:rsidP="00191222">
      <w:pPr>
        <w:pStyle w:val="ACLTextFirstLine"/>
      </w:pPr>
    </w:p>
    <w:p w14:paraId="7AEF2B9D" w14:textId="61F68AA4" w:rsidR="00136912" w:rsidRDefault="00136912" w:rsidP="00191222">
      <w:pPr>
        <w:pStyle w:val="ACLTextFirstLine"/>
      </w:pPr>
    </w:p>
    <w:p w14:paraId="557D6C17" w14:textId="5683F52A" w:rsidR="00136912" w:rsidRPr="00191222" w:rsidRDefault="00136912" w:rsidP="00E213E4">
      <w:pPr>
        <w:pStyle w:val="ACLTextFirstLine"/>
        <w:ind w:firstLine="0"/>
      </w:pPr>
    </w:p>
    <w:p w14:paraId="18FE3606" w14:textId="4F61F6DE" w:rsidR="0010526C" w:rsidRDefault="0010526C" w:rsidP="0010526C">
      <w:pPr>
        <w:pStyle w:val="ACLSection"/>
      </w:pPr>
      <w:commentRangeStart w:id="393"/>
      <w:r>
        <w:t>Discussion</w:t>
      </w:r>
      <w:commentRangeEnd w:id="393"/>
      <w:r w:rsidR="00643EE4">
        <w:rPr>
          <w:rStyle w:val="CommentReference"/>
          <w:rFonts w:asciiTheme="minorHAnsi" w:eastAsiaTheme="minorEastAsia" w:hAnsiTheme="minorHAnsi" w:cstheme="minorBidi"/>
          <w:b w:val="0"/>
          <w:lang w:eastAsia="en-US"/>
        </w:rPr>
        <w:commentReference w:id="393"/>
      </w:r>
    </w:p>
    <w:p w14:paraId="3EC4FA42" w14:textId="77777777" w:rsidR="00FC740F" w:rsidRDefault="00FC740F" w:rsidP="00FC740F">
      <w:pPr>
        <w:pStyle w:val="ACLTextFirstLine"/>
        <w:ind w:firstLine="0"/>
      </w:pPr>
      <w:r>
        <w:t>While low-cost methods are an exciting research concept, o</w:t>
      </w:r>
      <w:r w:rsidR="00CF6255">
        <w:t>ur method</w:t>
      </w:r>
      <w:r>
        <w:t>s for</w:t>
      </w:r>
      <w:r w:rsidR="00CF6255">
        <w:t xml:space="preserve"> augmenting the training dataset using information from the test dataset</w:t>
      </w:r>
      <w:r>
        <w:t xml:space="preserve"> did </w:t>
      </w:r>
      <w:r w:rsidR="00CF6255">
        <w:t xml:space="preserve">not lead to </w:t>
      </w:r>
      <w:r>
        <w:t xml:space="preserve">more accurate classification. This result has led us to consider why we might be getting this result and further research questions to probe this task further. </w:t>
      </w:r>
    </w:p>
    <w:p w14:paraId="4978DC1C" w14:textId="6DE2BC29" w:rsidR="00FC740F" w:rsidRDefault="00FC740F" w:rsidP="00FC740F">
      <w:pPr>
        <w:pStyle w:val="ACLTextFirstLine"/>
        <w:ind w:firstLine="360"/>
      </w:pPr>
      <w:r>
        <w:t>We made a variety of assumptions due to time constraints for this project. For instance, we did not consider how the size of our dataset could necessitate more than 20 or 50 examples</w:t>
      </w:r>
      <w:r w:rsidR="00F37C8D">
        <w:t xml:space="preserve">. </w:t>
      </w:r>
      <w:proofErr w:type="gramStart"/>
      <w:r w:rsidR="00F37C8D">
        <w:t>In particular, there</w:t>
      </w:r>
      <w:proofErr w:type="gramEnd"/>
      <w:r w:rsidR="00F37C8D">
        <w:t xml:space="preserve"> could be an optimal number of examples needed depending on the size of the training dataset. </w:t>
      </w:r>
    </w:p>
    <w:p w14:paraId="50FFE8BD" w14:textId="77777777" w:rsidR="00FC740F" w:rsidRDefault="00FC740F" w:rsidP="00FC740F">
      <w:pPr>
        <w:pStyle w:val="ACLTextFirstLine"/>
        <w:ind w:firstLine="360"/>
      </w:pPr>
      <w:r>
        <w:t xml:space="preserve">Second, due to the length of time it took to run each model we were not able to explore different hyperparameters or adding additional epochs. It could be the case that our model </w:t>
      </w:r>
      <w:proofErr w:type="gramStart"/>
      <w:r>
        <w:t>wasn’t</w:t>
      </w:r>
      <w:proofErr w:type="gramEnd"/>
      <w:r>
        <w:t xml:space="preserve"> able to learn from the new examples. </w:t>
      </w:r>
    </w:p>
    <w:p w14:paraId="1A297EA2" w14:textId="1C9E858E" w:rsidR="00FC740F" w:rsidRDefault="00FC740F" w:rsidP="00FC740F">
      <w:pPr>
        <w:pStyle w:val="ACLTextFirstLine"/>
        <w:ind w:firstLine="360"/>
      </w:pPr>
      <w:r>
        <w:t xml:space="preserve">Third, our dataset might not be the best for this task. Our method could be better for an online learning task, or a task where the language is dramatically different between the training and the </w:t>
      </w:r>
      <w:r>
        <w:lastRenderedPageBreak/>
        <w:t xml:space="preserve">test dataset. An initial analysis of the most unique words in the test versus the training dataset suggest that </w:t>
      </w:r>
      <w:proofErr w:type="gramStart"/>
      <w:r>
        <w:t>all of</w:t>
      </w:r>
      <w:proofErr w:type="gramEnd"/>
      <w:r>
        <w:t xml:space="preserve"> the words in the test dataset appear in the train dataset just with less frequency. Thus, it is likely the case that the examples we are supplementing the training dataset with are </w:t>
      </w:r>
      <w:r w:rsidR="00BF3844">
        <w:t xml:space="preserve">already well represented in the training dataset. Thus, we should consider another task, such as using Wikipedia comments from 2014 versus 2017, or some version of this that allows language to evolve more so that our method is able to pick up more unique differences. </w:t>
      </w:r>
    </w:p>
    <w:p w14:paraId="27473952" w14:textId="770AE969" w:rsidR="00045A4D" w:rsidRDefault="00F37C8D" w:rsidP="00F37C8D">
      <w:pPr>
        <w:pStyle w:val="ACLTextFirstLine"/>
        <w:ind w:firstLine="360"/>
      </w:pPr>
      <w:r>
        <w:t xml:space="preserve">Additionally, as previous researchers have shown, BERT models are doing very </w:t>
      </w:r>
      <w:proofErr w:type="gramStart"/>
      <w:r>
        <w:t>well</w:t>
      </w:r>
      <w:proofErr w:type="gramEnd"/>
      <w:r>
        <w:t xml:space="preserve"> and they seem to only mess up on cases that are hard even for human annotators. </w:t>
      </w:r>
      <w:proofErr w:type="gramStart"/>
      <w:r>
        <w:t>In particular, movie</w:t>
      </w:r>
      <w:proofErr w:type="gramEnd"/>
      <w:r>
        <w:t xml:space="preserve"> review sentiment classification tasks really only get wrong sarcastic reviews (</w:t>
      </w:r>
      <w:r w:rsidR="008B6057">
        <w:t>Baruah et al., 2020</w:t>
      </w:r>
      <w:r w:rsidR="00A60868">
        <w:t>; Joshi et al., 2016</w:t>
      </w:r>
      <w:r>
        <w:t xml:space="preserve">), and sarcasm is a difficult topic to get at through only comments. Researchers have also shown that natural language inference tasks are difficult due to models relying on incorrect heuristics </w:t>
      </w:r>
      <w:r w:rsidR="000020DE">
        <w:t>(McCoy et al., 2019)</w:t>
      </w:r>
      <w:r>
        <w:t xml:space="preserve">. </w:t>
      </w:r>
      <w:proofErr w:type="gramStart"/>
      <w:r>
        <w:t>Both of these</w:t>
      </w:r>
      <w:proofErr w:type="gramEnd"/>
      <w:r>
        <w:t xml:space="preserve"> suggest that a very simple model, such as that suggested by us in this paper might not be enough to help with these final more difficult cases. In fact, we might need a slightly more advanced model that can identify certain elements of the text that could be leading to misclassification. </w:t>
      </w:r>
    </w:p>
    <w:p w14:paraId="5857C210" w14:textId="132F3F8D" w:rsidR="00045A4D" w:rsidRDefault="00045A4D" w:rsidP="00045A4D">
      <w:pPr>
        <w:pStyle w:val="ACLTextFirstLine"/>
      </w:pPr>
      <w:r>
        <w:t xml:space="preserve">There are multiple issues for researchers to consider when thinking about augmenting a dataset. We chose our method because our dataset was pulled from one test period with a random training and test split. </w:t>
      </w:r>
      <w:r w:rsidR="0052604D">
        <w:t>W</w:t>
      </w:r>
      <w:r>
        <w:t xml:space="preserve">e believed there </w:t>
      </w:r>
      <w:r w:rsidR="0052604D">
        <w:t>would be</w:t>
      </w:r>
      <w:r>
        <w:t xml:space="preserve"> random differences between the training and test split, our method allowed for the algorithm to decide what those differences were. One could image an online learning setting, where this approach could </w:t>
      </w:r>
      <w:proofErr w:type="gramStart"/>
      <w:r>
        <w:t>actually work</w:t>
      </w:r>
      <w:proofErr w:type="gramEnd"/>
      <w:r>
        <w:t xml:space="preserve"> better. For instance, if the training and test datasets were fundamentally different (e.g., words appearing in one of the datasets were entirely absent from the other) then this algorithm could allow us to get more unique examples into training that could help. </w:t>
      </w:r>
      <w:r w:rsidR="0052604D">
        <w:t xml:space="preserve">A combination of additional tweaks and new methods could help when developing low-cost methods to improve classification accuracy, but our results show that our method is not enough. </w:t>
      </w:r>
    </w:p>
    <w:p w14:paraId="5984263E" w14:textId="77777777" w:rsidR="00045A4D" w:rsidRDefault="00045A4D" w:rsidP="00753A9B">
      <w:pPr>
        <w:pStyle w:val="ACLTextFirstLine"/>
        <w:ind w:firstLine="0"/>
      </w:pPr>
    </w:p>
    <w:p w14:paraId="2A4516B3" w14:textId="77777777" w:rsidR="00490093" w:rsidRPr="00C15082" w:rsidRDefault="00490093" w:rsidP="00490093">
      <w:pPr>
        <w:pStyle w:val="ACLAcknowledgmentsHeader"/>
      </w:pPr>
      <w:bookmarkStart w:id="394" w:name="Sec3"/>
      <w:bookmarkStart w:id="395" w:name="LengthOfSubmission"/>
      <w:bookmarkEnd w:id="394"/>
      <w:bookmarkEnd w:id="395"/>
      <w:r w:rsidRPr="00C15082">
        <w:t>Acknowledgments</w:t>
      </w:r>
    </w:p>
    <w:p w14:paraId="1F5618A8" w14:textId="0B7F5A2C" w:rsidR="00490093" w:rsidRPr="0025719C" w:rsidRDefault="000668B8" w:rsidP="00490093">
      <w:pPr>
        <w:pStyle w:val="ACLText"/>
      </w:pPr>
      <w:r>
        <w:t>Thanks to Sasha Rush and our CS6741 classmates for helping develop our understanding of ML and NLP methods, as well as pushing us on our research questions</w:t>
      </w:r>
      <w:r w:rsidR="00E76B5A">
        <w:t>.</w:t>
      </w:r>
    </w:p>
    <w:p w14:paraId="459C7026" w14:textId="77777777" w:rsidR="00490093" w:rsidRPr="00C15082" w:rsidRDefault="00490093" w:rsidP="00490093">
      <w:pPr>
        <w:pStyle w:val="ACLReferencesHeader"/>
      </w:pPr>
      <w:r w:rsidRPr="00C15082">
        <w:t xml:space="preserve">References </w:t>
      </w:r>
    </w:p>
    <w:bookmarkEnd w:id="2"/>
    <w:bookmarkEnd w:id="3"/>
    <w:p w14:paraId="1B7DEE92" w14:textId="16E2557F" w:rsidR="008B6057" w:rsidRDefault="008B6057" w:rsidP="00943911">
      <w:pPr>
        <w:pStyle w:val="ACLReferencesText"/>
      </w:pPr>
      <w:r>
        <w:t xml:space="preserve">Aditya Joshi, </w:t>
      </w:r>
      <w:proofErr w:type="spellStart"/>
      <w:r>
        <w:t>Pushpak</w:t>
      </w:r>
      <w:proofErr w:type="spellEnd"/>
      <w:r>
        <w:t xml:space="preserve"> Bhattacharyya, Mark J Carman. 2016. </w:t>
      </w:r>
      <w:r w:rsidRPr="008B6057">
        <w:rPr>
          <w:i/>
          <w:iCs/>
        </w:rPr>
        <w:t>Automatic Sarcasm Detection: A Survey</w:t>
      </w:r>
      <w:r>
        <w:t xml:space="preserve">. </w:t>
      </w:r>
      <w:proofErr w:type="spellStart"/>
      <w:r>
        <w:t>arXiv</w:t>
      </w:r>
      <w:proofErr w:type="spellEnd"/>
      <w:r>
        <w:t>: 1602.03426v2</w:t>
      </w:r>
    </w:p>
    <w:p w14:paraId="462DFCF1" w14:textId="0ADBBE5B" w:rsidR="00643EE4" w:rsidRDefault="00643EE4" w:rsidP="00943911">
      <w:pPr>
        <w:pStyle w:val="ACLReferencesText"/>
      </w:pPr>
      <w:r>
        <w:t xml:space="preserve">Alice </w:t>
      </w:r>
      <w:proofErr w:type="spellStart"/>
      <w:r>
        <w:t>Tontodimamma</w:t>
      </w:r>
      <w:proofErr w:type="spellEnd"/>
      <w:r>
        <w:t xml:space="preserve">, Eugenia </w:t>
      </w:r>
      <w:proofErr w:type="spellStart"/>
      <w:r>
        <w:t>Nissi</w:t>
      </w:r>
      <w:proofErr w:type="spellEnd"/>
      <w:r>
        <w:t xml:space="preserve">, </w:t>
      </w:r>
      <w:proofErr w:type="spellStart"/>
      <w:r>
        <w:t>Annalina</w:t>
      </w:r>
      <w:proofErr w:type="spellEnd"/>
      <w:r>
        <w:t xml:space="preserve"> </w:t>
      </w:r>
      <w:proofErr w:type="spellStart"/>
      <w:r>
        <w:t>Sarra</w:t>
      </w:r>
      <w:proofErr w:type="spellEnd"/>
      <w:r>
        <w:t xml:space="preserve">, and Lara </w:t>
      </w:r>
      <w:proofErr w:type="spellStart"/>
      <w:r>
        <w:t>Fontanella</w:t>
      </w:r>
      <w:proofErr w:type="spellEnd"/>
      <w:r>
        <w:t xml:space="preserve">. 2021. Thirty years of research in hate speech: topics of interest and their evolution. </w:t>
      </w:r>
      <w:proofErr w:type="spellStart"/>
      <w:r>
        <w:t>Scientometrics</w:t>
      </w:r>
      <w:proofErr w:type="spellEnd"/>
      <w:r>
        <w:t xml:space="preserve"> Volume 126, pages 157-179. </w:t>
      </w:r>
    </w:p>
    <w:p w14:paraId="6F8FAFC8" w14:textId="0DD88333" w:rsidR="00943911" w:rsidRDefault="000020DE" w:rsidP="00943911">
      <w:pPr>
        <w:pStyle w:val="ACLReferencesText"/>
      </w:pPr>
      <w:proofErr w:type="spellStart"/>
      <w:r>
        <w:t>Angeliki</w:t>
      </w:r>
      <w:proofErr w:type="spellEnd"/>
      <w:r>
        <w:t xml:space="preserve"> </w:t>
      </w:r>
      <w:proofErr w:type="spellStart"/>
      <w:r>
        <w:t>Lazaridou</w:t>
      </w:r>
      <w:proofErr w:type="spellEnd"/>
      <w:r>
        <w:t xml:space="preserve">, </w:t>
      </w:r>
      <w:proofErr w:type="spellStart"/>
      <w:r>
        <w:t>Adhiguna</w:t>
      </w:r>
      <w:proofErr w:type="spellEnd"/>
      <w:r>
        <w:t xml:space="preserve"> </w:t>
      </w:r>
      <w:proofErr w:type="spellStart"/>
      <w:r>
        <w:t>Kuncoro</w:t>
      </w:r>
      <w:proofErr w:type="spellEnd"/>
      <w:r>
        <w:t xml:space="preserve">, Elena </w:t>
      </w:r>
      <w:proofErr w:type="spellStart"/>
      <w:r>
        <w:t>Gribovskaya</w:t>
      </w:r>
      <w:proofErr w:type="spellEnd"/>
      <w:r>
        <w:t xml:space="preserve">, Devang Agrawal, Adam </w:t>
      </w:r>
      <w:proofErr w:type="spellStart"/>
      <w:r>
        <w:t>Liska</w:t>
      </w:r>
      <w:proofErr w:type="spellEnd"/>
      <w:r>
        <w:t xml:space="preserve">, Tayfun Terzi, Mai Gimenez, </w:t>
      </w:r>
      <w:proofErr w:type="spellStart"/>
      <w:r>
        <w:t>Cyprien</w:t>
      </w:r>
      <w:proofErr w:type="spellEnd"/>
      <w:r>
        <w:t xml:space="preserve"> de Masson </w:t>
      </w:r>
      <w:proofErr w:type="spellStart"/>
      <w:r>
        <w:t>d'Autume</w:t>
      </w:r>
      <w:proofErr w:type="spellEnd"/>
      <w:r>
        <w:t xml:space="preserve">, Sebastian Ruder, Dani </w:t>
      </w:r>
      <w:proofErr w:type="spellStart"/>
      <w:r>
        <w:t>Yogatama</w:t>
      </w:r>
      <w:proofErr w:type="spellEnd"/>
      <w:r>
        <w:t xml:space="preserve">, Kris Cao, Tomas </w:t>
      </w:r>
      <w:proofErr w:type="spellStart"/>
      <w:r>
        <w:t>Kocisky</w:t>
      </w:r>
      <w:proofErr w:type="spellEnd"/>
      <w:r>
        <w:t xml:space="preserve">, Susannah Young, and Phil </w:t>
      </w:r>
      <w:proofErr w:type="spellStart"/>
      <w:r>
        <w:t>Blunsom</w:t>
      </w:r>
      <w:proofErr w:type="spellEnd"/>
      <w:r>
        <w:t xml:space="preserve">. 2021. </w:t>
      </w:r>
      <w:r w:rsidRPr="000020DE">
        <w:rPr>
          <w:i/>
          <w:iCs/>
        </w:rPr>
        <w:t>Pitfalls of Static Language Modelling.</w:t>
      </w:r>
      <w:r>
        <w:t xml:space="preserve"> </w:t>
      </w:r>
      <w:proofErr w:type="spellStart"/>
      <w:r>
        <w:t>arXiv</w:t>
      </w:r>
      <w:proofErr w:type="spellEnd"/>
      <w:r>
        <w:t>: 2102.01951.</w:t>
      </w:r>
    </w:p>
    <w:p w14:paraId="194FC99A" w14:textId="33842517" w:rsidR="00943911" w:rsidRDefault="000020DE" w:rsidP="00943911">
      <w:pPr>
        <w:pStyle w:val="ACLReferencesText"/>
      </w:pPr>
      <w:r>
        <w:t xml:space="preserve">Anna </w:t>
      </w:r>
      <w:proofErr w:type="spellStart"/>
      <w:r>
        <w:t>Koufakou</w:t>
      </w:r>
      <w:proofErr w:type="spellEnd"/>
      <w:r>
        <w:t xml:space="preserve">, </w:t>
      </w:r>
      <w:proofErr w:type="spellStart"/>
      <w:r>
        <w:t>Endang</w:t>
      </w:r>
      <w:proofErr w:type="spellEnd"/>
      <w:r>
        <w:t xml:space="preserve"> Wahyu </w:t>
      </w:r>
      <w:proofErr w:type="spellStart"/>
      <w:r>
        <w:t>Pamungkas</w:t>
      </w:r>
      <w:proofErr w:type="spellEnd"/>
      <w:r>
        <w:t xml:space="preserve">, Valerio Basile, and Viviana Patti. 2020. </w:t>
      </w:r>
      <w:proofErr w:type="spellStart"/>
      <w:r w:rsidRPr="001267C1">
        <w:rPr>
          <w:i/>
          <w:iCs/>
        </w:rPr>
        <w:t>HurtBERT</w:t>
      </w:r>
      <w:proofErr w:type="spellEnd"/>
      <w:r w:rsidRPr="001267C1">
        <w:rPr>
          <w:i/>
          <w:iCs/>
        </w:rPr>
        <w:t>: Incorporating Lexical Features with BERT for the Detection of Abusive Language</w:t>
      </w:r>
      <w:r>
        <w:t>.</w:t>
      </w:r>
      <w:r w:rsidR="001267C1">
        <w:t xml:space="preserve"> In </w:t>
      </w:r>
      <w:r w:rsidR="001267C1" w:rsidRPr="001267C1">
        <w:rPr>
          <w:i/>
          <w:iCs/>
        </w:rPr>
        <w:t>Proceedings of the Fourth Workshop on Online Abuse and Harms</w:t>
      </w:r>
      <w:r w:rsidR="001267C1">
        <w:t>. Association for Computational Linguistics, pages 34-43. https://doi.org/ 10.18653/v1/2020.alw-1.5.</w:t>
      </w:r>
    </w:p>
    <w:p w14:paraId="74CF8AEC" w14:textId="77777777" w:rsidR="008B6057" w:rsidRDefault="008B6057" w:rsidP="008B6057">
      <w:pPr>
        <w:pStyle w:val="ACLReferencesText"/>
      </w:pPr>
      <w:r>
        <w:t xml:space="preserve">Arup Baruah, Kaushik Amar Das, Ferdous Ahmed </w:t>
      </w:r>
      <w:proofErr w:type="spellStart"/>
      <w:r>
        <w:t>Barbhuiya</w:t>
      </w:r>
      <w:proofErr w:type="spellEnd"/>
      <w:r>
        <w:t xml:space="preserve">, and </w:t>
      </w:r>
      <w:proofErr w:type="spellStart"/>
      <w:r>
        <w:t>Kuntal</w:t>
      </w:r>
      <w:proofErr w:type="spellEnd"/>
      <w:r>
        <w:t xml:space="preserve"> Dey. 2020. </w:t>
      </w:r>
      <w:r w:rsidRPr="00534B69">
        <w:rPr>
          <w:i/>
          <w:iCs/>
        </w:rPr>
        <w:t>Context-Aware Sarcasm Detection Using BERT</w:t>
      </w:r>
      <w:r>
        <w:t xml:space="preserve">. In the </w:t>
      </w:r>
      <w:r w:rsidRPr="00534B69">
        <w:rPr>
          <w:i/>
          <w:iCs/>
        </w:rPr>
        <w:t>Proceedings of the Second Workshop on Figurative Language Processing</w:t>
      </w:r>
      <w:r>
        <w:t>. Association for Computational Linguistics, pages 83-87. https://doi.org/10.18653/v1/P17.</w:t>
      </w:r>
    </w:p>
    <w:p w14:paraId="744E91EC" w14:textId="4DB633EC" w:rsidR="006D20A4" w:rsidRDefault="006D20A4" w:rsidP="00943911">
      <w:pPr>
        <w:pStyle w:val="ACLReferencesText"/>
      </w:pPr>
      <w:proofErr w:type="spellStart"/>
      <w:r>
        <w:t>Bente</w:t>
      </w:r>
      <w:proofErr w:type="spellEnd"/>
      <w:r>
        <w:t xml:space="preserve"> </w:t>
      </w:r>
      <w:proofErr w:type="spellStart"/>
      <w:r>
        <w:t>Kalsnes</w:t>
      </w:r>
      <w:proofErr w:type="spellEnd"/>
      <w:r>
        <w:t xml:space="preserve"> and Karoline Andrea </w:t>
      </w:r>
      <w:proofErr w:type="spellStart"/>
      <w:r>
        <w:t>Ihlebaek</w:t>
      </w:r>
      <w:proofErr w:type="spellEnd"/>
      <w:r>
        <w:t xml:space="preserve">. 2021. </w:t>
      </w:r>
      <w:r>
        <w:rPr>
          <w:i/>
          <w:iCs/>
        </w:rPr>
        <w:t xml:space="preserve">Hiding hate speech: political moderation on </w:t>
      </w:r>
      <w:proofErr w:type="spellStart"/>
      <w:r>
        <w:rPr>
          <w:i/>
          <w:iCs/>
        </w:rPr>
        <w:t>Facbeook</w:t>
      </w:r>
      <w:proofErr w:type="spellEnd"/>
      <w:r>
        <w:rPr>
          <w:i/>
          <w:iCs/>
        </w:rPr>
        <w:t>.</w:t>
      </w:r>
      <w:r>
        <w:t xml:space="preserve"> Media, Culture, &amp; Society. Volume 43(2), pages 326-342. https://doi.org/10.1177/0163443720957562.</w:t>
      </w:r>
    </w:p>
    <w:p w14:paraId="79294235" w14:textId="5F3303DA" w:rsidR="00943911" w:rsidRPr="00943911" w:rsidRDefault="00943911" w:rsidP="00943911">
      <w:pPr>
        <w:pStyle w:val="ACLReferencesText"/>
      </w:pPr>
      <w:r>
        <w:t xml:space="preserve">Burt L. Monroe, Michael P. </w:t>
      </w:r>
      <w:proofErr w:type="spellStart"/>
      <w:r>
        <w:t>Colaresi</w:t>
      </w:r>
      <w:proofErr w:type="spellEnd"/>
      <w:r>
        <w:t xml:space="preserve">, and Kevin M. Quinn. 2008. </w:t>
      </w:r>
      <w:proofErr w:type="spellStart"/>
      <w:r>
        <w:rPr>
          <w:i/>
          <w:iCs/>
        </w:rPr>
        <w:t>Fightin</w:t>
      </w:r>
      <w:proofErr w:type="spellEnd"/>
      <w:r>
        <w:rPr>
          <w:i/>
          <w:iCs/>
        </w:rPr>
        <w:t>’ Words: Lexical Feature Selection and Evaluation for Identifying the Content for Political Conflict.</w:t>
      </w:r>
      <w:r>
        <w:t xml:space="preserve"> Political Analysis Volume 16, page</w:t>
      </w:r>
      <w:r w:rsidR="006D20A4">
        <w:t>s</w:t>
      </w:r>
      <w:r>
        <w:t xml:space="preserve"> 372-403. https://doi.org/10.1093/pan/mpn018.</w:t>
      </w:r>
    </w:p>
    <w:p w14:paraId="2DB89CD4" w14:textId="7B97FD6C" w:rsidR="00CD7AA5" w:rsidRDefault="00CD7AA5" w:rsidP="004358D5">
      <w:pPr>
        <w:pStyle w:val="ACLReferencesText"/>
      </w:pPr>
      <w:r>
        <w:t xml:space="preserve">Jessica </w:t>
      </w:r>
      <w:proofErr w:type="spellStart"/>
      <w:r>
        <w:t>Guynn</w:t>
      </w:r>
      <w:proofErr w:type="spellEnd"/>
      <w:r>
        <w:t xml:space="preserve">. 2019. </w:t>
      </w:r>
      <w:r>
        <w:rPr>
          <w:i/>
          <w:iCs/>
        </w:rPr>
        <w:t xml:space="preserve">If </w:t>
      </w:r>
      <w:proofErr w:type="gramStart"/>
      <w:r>
        <w:rPr>
          <w:i/>
          <w:iCs/>
        </w:rPr>
        <w:t>you’ve</w:t>
      </w:r>
      <w:proofErr w:type="gramEnd"/>
      <w:r>
        <w:rPr>
          <w:i/>
          <w:iCs/>
        </w:rPr>
        <w:t xml:space="preserve"> been harassed online, you’re not alone. More than half of Americans say they’ve experienced hate. </w:t>
      </w:r>
      <w:r>
        <w:t xml:space="preserve">USA Today. </w:t>
      </w:r>
      <w:r w:rsidRPr="00CD7AA5">
        <w:t>https://www.usatoday.com/story/news/2019/02/13/study-most-americans-have-been-targeted-hateful-speech-online/2846987002/</w:t>
      </w:r>
    </w:p>
    <w:p w14:paraId="2CD7CCCB" w14:textId="3197F5AC" w:rsidR="004358D5" w:rsidRDefault="004358D5" w:rsidP="004358D5">
      <w:pPr>
        <w:pStyle w:val="ACLReferencesText"/>
      </w:pPr>
      <w:r>
        <w:lastRenderedPageBreak/>
        <w:t xml:space="preserve">Mike </w:t>
      </w:r>
      <w:proofErr w:type="spellStart"/>
      <w:r>
        <w:t>Schroepfer</w:t>
      </w:r>
      <w:proofErr w:type="spellEnd"/>
      <w:r>
        <w:t xml:space="preserve">. 2019. </w:t>
      </w:r>
      <w:r w:rsidRPr="004358D5">
        <w:rPr>
          <w:i/>
          <w:iCs/>
        </w:rPr>
        <w:t>Community Standards report</w:t>
      </w:r>
      <w:r>
        <w:t xml:space="preserve">. </w:t>
      </w:r>
      <w:hyperlink r:id="rId13" w:history="1">
        <w:r w:rsidRPr="00007BBA">
          <w:rPr>
            <w:rStyle w:val="Hyperlink"/>
            <w:rFonts w:eastAsia="MS Mincho"/>
          </w:rPr>
          <w:t>https://ai.facebook.com/blog/community-standards-report/</w:t>
        </w:r>
      </w:hyperlink>
    </w:p>
    <w:p w14:paraId="3EEDD3C5" w14:textId="1AE74417" w:rsidR="000020DE" w:rsidRDefault="000020DE" w:rsidP="00C66242">
      <w:pPr>
        <w:pStyle w:val="ACLReferencesText"/>
      </w:pPr>
      <w:r>
        <w:t xml:space="preserve">R. Thomas McCoy, Ellie Pavlick, and Tal </w:t>
      </w:r>
      <w:proofErr w:type="spellStart"/>
      <w:r>
        <w:t>Linzen</w:t>
      </w:r>
      <w:proofErr w:type="spellEnd"/>
      <w:r>
        <w:t xml:space="preserve">. 2019. </w:t>
      </w:r>
      <w:r w:rsidRPr="000020DE">
        <w:rPr>
          <w:i/>
          <w:iCs/>
        </w:rPr>
        <w:t xml:space="preserve">Right for the Wrong Reasons: Diagnosing </w:t>
      </w:r>
      <w:proofErr w:type="spellStart"/>
      <w:r w:rsidRPr="000020DE">
        <w:rPr>
          <w:i/>
          <w:iCs/>
        </w:rPr>
        <w:t>Syntatic</w:t>
      </w:r>
      <w:proofErr w:type="spellEnd"/>
      <w:r w:rsidRPr="000020DE">
        <w:rPr>
          <w:i/>
          <w:iCs/>
        </w:rPr>
        <w:t xml:space="preserve"> Heuristics in Natural Language Inference.</w:t>
      </w:r>
      <w:r>
        <w:t xml:space="preserve"> </w:t>
      </w:r>
      <w:proofErr w:type="spellStart"/>
      <w:r>
        <w:t>arXiv</w:t>
      </w:r>
      <w:proofErr w:type="spellEnd"/>
      <w:r>
        <w:t>: 1902.01007v4</w:t>
      </w:r>
    </w:p>
    <w:p w14:paraId="4F529FE8" w14:textId="3EB7BAD9" w:rsidR="004358D5" w:rsidRDefault="004358D5" w:rsidP="004358D5">
      <w:pPr>
        <w:pStyle w:val="ACLReferencesText"/>
      </w:pPr>
      <w:r>
        <w:t xml:space="preserve">Reddit. </w:t>
      </w:r>
      <w:r w:rsidRPr="004358D5">
        <w:rPr>
          <w:i/>
          <w:iCs/>
        </w:rPr>
        <w:t>Transparency Report 2020</w:t>
      </w:r>
      <w:r>
        <w:t xml:space="preserve">. </w:t>
      </w:r>
      <w:hyperlink r:id="rId14" w:history="1">
        <w:r w:rsidRPr="00514D9B">
          <w:rPr>
            <w:rStyle w:val="Hyperlink"/>
            <w:rFonts w:eastAsia="MS Mincho"/>
            <w:spacing w:val="0"/>
          </w:rPr>
          <w:t>https://www.redditinc.com/policies/transparency-report-2020-1</w:t>
        </w:r>
      </w:hyperlink>
    </w:p>
    <w:p w14:paraId="4A027609" w14:textId="13DC1F0E" w:rsidR="00943911" w:rsidRDefault="004358D5" w:rsidP="00943911">
      <w:pPr>
        <w:pStyle w:val="ACLReferencesText"/>
      </w:pPr>
      <w:r>
        <w:t xml:space="preserve">OHCHR. 2021. </w:t>
      </w:r>
      <w:r w:rsidRPr="004358D5">
        <w:rPr>
          <w:i/>
          <w:iCs/>
        </w:rPr>
        <w:t>Report: Online hate increasing against minorities, says expert</w:t>
      </w:r>
      <w:r>
        <w:t xml:space="preserve">. </w:t>
      </w:r>
      <w:hyperlink r:id="rId15" w:history="1">
        <w:r w:rsidRPr="00514D9B">
          <w:rPr>
            <w:rStyle w:val="Hyperlink"/>
            <w:rFonts w:eastAsia="MS Mincho"/>
            <w:spacing w:val="0"/>
          </w:rPr>
          <w:t>https://www.ohchr.org/EN/NewsEvents/Pages/sr-minorities-report.aspx</w:t>
        </w:r>
      </w:hyperlink>
    </w:p>
    <w:p w14:paraId="172BFF1E" w14:textId="5538ABAB" w:rsidR="00CD7AA5" w:rsidRPr="00CD7AA5" w:rsidRDefault="00CD7AA5" w:rsidP="00CD7AA5">
      <w:pPr>
        <w:pStyle w:val="ACLReferencesText"/>
      </w:pPr>
      <w:r>
        <w:t xml:space="preserve">Zachary </w:t>
      </w:r>
      <w:proofErr w:type="spellStart"/>
      <w:r>
        <w:t>Laub</w:t>
      </w:r>
      <w:proofErr w:type="spellEnd"/>
      <w:r>
        <w:t xml:space="preserve">. 2019. </w:t>
      </w:r>
      <w:r>
        <w:rPr>
          <w:i/>
          <w:iCs/>
        </w:rPr>
        <w:t>Hate Speech on Social Media: Global Comparisons.</w:t>
      </w:r>
      <w:r>
        <w:t xml:space="preserve"> Council on Foreign Relations. </w:t>
      </w:r>
      <w:hyperlink r:id="rId16" w:history="1">
        <w:r w:rsidRPr="00514D9B">
          <w:rPr>
            <w:rStyle w:val="Hyperlink"/>
            <w:rFonts w:eastAsia="MS Mincho"/>
            <w:spacing w:val="0"/>
          </w:rPr>
          <w:t>https://www.cfr.org/backgrounder/hate-speech-social-media-global-comparisons</w:t>
        </w:r>
      </w:hyperlink>
      <w:r>
        <w:t xml:space="preserve"> </w:t>
      </w:r>
    </w:p>
    <w:p w14:paraId="4086252B" w14:textId="77777777" w:rsidR="00F33CDD" w:rsidRDefault="00F33CDD" w:rsidP="00880BE1">
      <w:pPr>
        <w:pStyle w:val="ACLSection"/>
        <w:numPr>
          <w:ilvl w:val="0"/>
          <w:numId w:val="5"/>
        </w:numPr>
        <w:sectPr w:rsidR="00F33CDD" w:rsidSect="00880BE1">
          <w:footerReference w:type="default" r:id="rId17"/>
          <w:pgSz w:w="11894" w:h="16819" w:code="9"/>
          <w:pgMar w:top="1411" w:right="1411" w:bottom="1411" w:left="1411" w:header="0" w:footer="144" w:gutter="0"/>
          <w:lnNumType w:countBy="1" w:distance="72" w:restart="continuous"/>
          <w:cols w:num="2" w:space="346"/>
          <w:docGrid w:linePitch="360"/>
        </w:sectPr>
      </w:pPr>
      <w:bookmarkStart w:id="396" w:name="_Ref21520398"/>
    </w:p>
    <w:p w14:paraId="446E666B" w14:textId="3A4EDFE2" w:rsidR="00880BE1" w:rsidRDefault="00880BE1" w:rsidP="00F33CDD">
      <w:pPr>
        <w:pStyle w:val="ACLSection"/>
        <w:numPr>
          <w:ilvl w:val="0"/>
          <w:numId w:val="5"/>
        </w:numPr>
      </w:pPr>
      <w:r>
        <w:lastRenderedPageBreak/>
        <w:t>Appendices</w:t>
      </w:r>
      <w:bookmarkEnd w:id="396"/>
    </w:p>
    <w:p w14:paraId="673A27E6" w14:textId="38FAD9A0" w:rsidR="00DF18ED" w:rsidRDefault="00DF18ED" w:rsidP="00880BE1">
      <w:pPr>
        <w:pStyle w:val="ACLReferencesText"/>
        <w:ind w:left="0" w:firstLine="0"/>
      </w:pPr>
      <w:commentRangeStart w:id="397"/>
      <w:r>
        <w:t xml:space="preserve">Appendix </w:t>
      </w:r>
      <w:commentRangeEnd w:id="397"/>
      <w:r w:rsidR="00F33CDD">
        <w:rPr>
          <w:rStyle w:val="CommentReference"/>
          <w:rFonts w:asciiTheme="minorHAnsi" w:eastAsiaTheme="minorEastAsia" w:hAnsiTheme="minorHAnsi" w:cstheme="minorBidi"/>
          <w:kern w:val="0"/>
          <w:lang w:eastAsia="en-US"/>
        </w:rPr>
        <w:commentReference w:id="397"/>
      </w:r>
      <w:r>
        <w:t>A1: Data Augmentation Examples for Each Experiment</w:t>
      </w:r>
    </w:p>
    <w:tbl>
      <w:tblPr>
        <w:tblW w:w="9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2630"/>
        <w:gridCol w:w="6030"/>
      </w:tblGrid>
      <w:tr w:rsidR="00261077" w:rsidRPr="006B7553" w14:paraId="3B850950" w14:textId="77777777" w:rsidTr="005A20C4">
        <w:trPr>
          <w:trHeight w:val="309"/>
          <w:jc w:val="center"/>
        </w:trPr>
        <w:tc>
          <w:tcPr>
            <w:tcW w:w="1207" w:type="dxa"/>
            <w:shd w:val="clear" w:color="auto" w:fill="auto"/>
          </w:tcPr>
          <w:p w14:paraId="02668A41" w14:textId="2A7948B7" w:rsidR="00261077" w:rsidRPr="008E2D9F" w:rsidRDefault="00261077" w:rsidP="00312EC5">
            <w:pPr>
              <w:pStyle w:val="ACLText"/>
              <w:rPr>
                <w:b/>
                <w:bCs/>
                <w:sz w:val="20"/>
                <w:szCs w:val="20"/>
              </w:rPr>
            </w:pPr>
            <w:r w:rsidRPr="008E2D9F">
              <w:rPr>
                <w:b/>
                <w:bCs/>
                <w:sz w:val="20"/>
                <w:szCs w:val="20"/>
              </w:rPr>
              <w:t xml:space="preserve">Experiment </w:t>
            </w:r>
          </w:p>
        </w:tc>
        <w:tc>
          <w:tcPr>
            <w:tcW w:w="2630" w:type="dxa"/>
            <w:tcBorders>
              <w:bottom w:val="single" w:sz="4" w:space="0" w:color="auto"/>
              <w:right w:val="single" w:sz="4" w:space="0" w:color="auto"/>
            </w:tcBorders>
            <w:shd w:val="clear" w:color="auto" w:fill="auto"/>
          </w:tcPr>
          <w:p w14:paraId="32D294E3" w14:textId="07D4301F" w:rsidR="00261077" w:rsidRPr="008E2D9F" w:rsidRDefault="00261077" w:rsidP="00312EC5">
            <w:pPr>
              <w:pStyle w:val="ACLTextFirstLine"/>
              <w:jc w:val="left"/>
              <w:rPr>
                <w:b/>
                <w:bCs/>
                <w:sz w:val="20"/>
                <w:szCs w:val="20"/>
              </w:rPr>
            </w:pPr>
            <w:r w:rsidRPr="008E2D9F">
              <w:rPr>
                <w:b/>
                <w:bCs/>
                <w:sz w:val="20"/>
                <w:szCs w:val="20"/>
              </w:rPr>
              <w:t>Task</w:t>
            </w:r>
          </w:p>
        </w:tc>
        <w:tc>
          <w:tcPr>
            <w:tcW w:w="6030" w:type="dxa"/>
            <w:tcBorders>
              <w:bottom w:val="single" w:sz="4" w:space="0" w:color="auto"/>
              <w:right w:val="single" w:sz="4" w:space="0" w:color="auto"/>
            </w:tcBorders>
          </w:tcPr>
          <w:p w14:paraId="53A6A7ED" w14:textId="65C44797" w:rsidR="00261077" w:rsidRPr="008E2D9F" w:rsidRDefault="00261077" w:rsidP="00312EC5">
            <w:pPr>
              <w:pStyle w:val="ACLTextFirstLine"/>
              <w:jc w:val="left"/>
              <w:rPr>
                <w:b/>
                <w:bCs/>
                <w:sz w:val="20"/>
                <w:szCs w:val="20"/>
              </w:rPr>
            </w:pPr>
            <w:r w:rsidRPr="008E2D9F">
              <w:rPr>
                <w:b/>
                <w:bCs/>
                <w:sz w:val="20"/>
                <w:szCs w:val="20"/>
              </w:rPr>
              <w:t xml:space="preserve">Example </w:t>
            </w:r>
            <w:r w:rsidR="00F33CDD" w:rsidRPr="008E2D9F">
              <w:rPr>
                <w:b/>
                <w:bCs/>
                <w:sz w:val="20"/>
                <w:szCs w:val="20"/>
              </w:rPr>
              <w:t>iteration</w:t>
            </w:r>
          </w:p>
        </w:tc>
      </w:tr>
      <w:tr w:rsidR="00261077" w:rsidRPr="00880BE1" w14:paraId="75B31F38" w14:textId="77777777" w:rsidTr="005A20C4">
        <w:trPr>
          <w:trHeight w:val="278"/>
          <w:jc w:val="center"/>
        </w:trPr>
        <w:tc>
          <w:tcPr>
            <w:tcW w:w="1207" w:type="dxa"/>
            <w:shd w:val="clear" w:color="auto" w:fill="auto"/>
          </w:tcPr>
          <w:p w14:paraId="79C31036" w14:textId="1847840A" w:rsidR="00261077" w:rsidRPr="008E2D9F" w:rsidRDefault="00261077" w:rsidP="00312EC5">
            <w:pPr>
              <w:pStyle w:val="ACLText"/>
              <w:jc w:val="left"/>
              <w:rPr>
                <w:sz w:val="20"/>
                <w:szCs w:val="20"/>
              </w:rPr>
            </w:pPr>
            <w:r w:rsidRPr="008E2D9F">
              <w:rPr>
                <w:sz w:val="20"/>
                <w:szCs w:val="20"/>
              </w:rPr>
              <w:t>1</w:t>
            </w:r>
          </w:p>
        </w:tc>
        <w:tc>
          <w:tcPr>
            <w:tcW w:w="2630" w:type="dxa"/>
            <w:tcBorders>
              <w:bottom w:val="single" w:sz="4" w:space="0" w:color="auto"/>
              <w:right w:val="single" w:sz="4" w:space="0" w:color="auto"/>
            </w:tcBorders>
            <w:shd w:val="clear" w:color="auto" w:fill="auto"/>
          </w:tcPr>
          <w:p w14:paraId="645F6DF7" w14:textId="29EF310E" w:rsidR="00261077" w:rsidRPr="008E2D9F" w:rsidRDefault="00261077" w:rsidP="00261077">
            <w:pPr>
              <w:pStyle w:val="ACLText"/>
              <w:jc w:val="left"/>
              <w:rPr>
                <w:sz w:val="20"/>
                <w:szCs w:val="20"/>
              </w:rPr>
            </w:pPr>
            <w:r w:rsidRPr="008E2D9F">
              <w:rPr>
                <w:sz w:val="20"/>
                <w:szCs w:val="20"/>
              </w:rPr>
              <w:t xml:space="preserve">Step 1: Determine 20 most unique words in test dataset using log-odds </w:t>
            </w:r>
            <w:proofErr w:type="gramStart"/>
            <w:r w:rsidRPr="008E2D9F">
              <w:rPr>
                <w:sz w:val="20"/>
                <w:szCs w:val="20"/>
              </w:rPr>
              <w:t>ratios</w:t>
            </w:r>
            <w:proofErr w:type="gramEnd"/>
          </w:p>
          <w:p w14:paraId="4B51D2C4" w14:textId="4B4C4C36" w:rsidR="00261077" w:rsidRPr="008E2D9F" w:rsidRDefault="00261077" w:rsidP="00261077">
            <w:pPr>
              <w:pStyle w:val="ACLTextFirstLine"/>
              <w:ind w:firstLine="0"/>
              <w:jc w:val="left"/>
              <w:rPr>
                <w:sz w:val="20"/>
                <w:szCs w:val="20"/>
              </w:rPr>
            </w:pPr>
            <w:r w:rsidRPr="008E2D9F">
              <w:rPr>
                <w:sz w:val="20"/>
                <w:szCs w:val="20"/>
              </w:rPr>
              <w:t>Step 2: Iterate through list finding one example in the test dataset containing that word</w:t>
            </w:r>
          </w:p>
        </w:tc>
        <w:tc>
          <w:tcPr>
            <w:tcW w:w="6030" w:type="dxa"/>
            <w:tcBorders>
              <w:bottom w:val="single" w:sz="4" w:space="0" w:color="auto"/>
              <w:right w:val="single" w:sz="4" w:space="0" w:color="auto"/>
            </w:tcBorders>
          </w:tcPr>
          <w:p w14:paraId="75629DB7" w14:textId="1E52F1D7" w:rsidR="00261077" w:rsidRPr="008E2D9F" w:rsidRDefault="00261077" w:rsidP="00261077">
            <w:pPr>
              <w:pStyle w:val="ACLText"/>
              <w:jc w:val="left"/>
              <w:rPr>
                <w:sz w:val="20"/>
                <w:szCs w:val="20"/>
              </w:rPr>
            </w:pPr>
            <w:r w:rsidRPr="008E2D9F">
              <w:rPr>
                <w:sz w:val="20"/>
                <w:szCs w:val="20"/>
              </w:rPr>
              <w:t>Step 1: First word in list, poop</w:t>
            </w:r>
          </w:p>
          <w:p w14:paraId="26B261E6" w14:textId="6B7D48EE" w:rsidR="00261077" w:rsidRPr="008E2D9F" w:rsidRDefault="00261077" w:rsidP="00261077">
            <w:pPr>
              <w:pStyle w:val="ACLTextFirstLine"/>
              <w:ind w:firstLine="0"/>
              <w:jc w:val="left"/>
              <w:rPr>
                <w:sz w:val="20"/>
                <w:szCs w:val="20"/>
              </w:rPr>
            </w:pPr>
            <w:r w:rsidRPr="008E2D9F">
              <w:rPr>
                <w:sz w:val="20"/>
                <w:szCs w:val="20"/>
              </w:rPr>
              <w:t xml:space="preserve">Step 2: Find word in an example in the test </w:t>
            </w:r>
            <w:proofErr w:type="gramStart"/>
            <w:r w:rsidRPr="008E2D9F">
              <w:rPr>
                <w:sz w:val="20"/>
                <w:szCs w:val="20"/>
              </w:rPr>
              <w:t>dataset</w:t>
            </w:r>
            <w:proofErr w:type="gramEnd"/>
          </w:p>
          <w:p w14:paraId="4063C148" w14:textId="099A5849" w:rsidR="008E2D9F" w:rsidRPr="008E2D9F" w:rsidRDefault="008E2D9F" w:rsidP="00261077">
            <w:pPr>
              <w:pStyle w:val="ACLTextFirstLine"/>
              <w:ind w:firstLine="0"/>
              <w:jc w:val="left"/>
              <w:rPr>
                <w:sz w:val="20"/>
                <w:szCs w:val="20"/>
              </w:rPr>
            </w:pPr>
            <w:r w:rsidRPr="008E2D9F">
              <w:rPr>
                <w:sz w:val="20"/>
                <w:szCs w:val="20"/>
              </w:rPr>
              <w:t xml:space="preserve"> [Example: </w:t>
            </w:r>
            <w:proofErr w:type="spellStart"/>
            <w:r w:rsidR="004F3A26" w:rsidRPr="004F3A26">
              <w:rPr>
                <w:sz w:val="20"/>
                <w:szCs w:val="20"/>
              </w:rPr>
              <w:t>y</w:t>
            </w:r>
            <w:r w:rsidR="004F3A26" w:rsidRPr="00C161E0">
              <w:rPr>
                <w:sz w:val="20"/>
                <w:szCs w:val="20"/>
              </w:rPr>
              <w:t>eswhen</w:t>
            </w:r>
            <w:proofErr w:type="spellEnd"/>
            <w:r w:rsidR="004F3A26" w:rsidRPr="00C161E0">
              <w:rPr>
                <w:sz w:val="20"/>
                <w:szCs w:val="20"/>
              </w:rPr>
              <w:t xml:space="preserve"> you poop u eat fried chicken </w:t>
            </w:r>
            <w:proofErr w:type="spellStart"/>
            <w:r w:rsidR="004F3A26" w:rsidRPr="00C161E0">
              <w:rPr>
                <w:sz w:val="20"/>
                <w:szCs w:val="20"/>
              </w:rPr>
              <w:t>rydaylife</w:t>
            </w:r>
            <w:proofErr w:type="spellEnd"/>
            <w:r w:rsidR="004F3A26" w:rsidRPr="004F3A26">
              <w:rPr>
                <w:sz w:val="20"/>
                <w:szCs w:val="20"/>
              </w:rPr>
              <w:t xml:space="preserve"> </w:t>
            </w:r>
            <w:r w:rsidR="004F3A26" w:rsidRPr="00C161E0">
              <w:rPr>
                <w:sz w:val="20"/>
                <w:szCs w:val="20"/>
              </w:rPr>
              <w:t xml:space="preserve">doo </w:t>
            </w:r>
            <w:proofErr w:type="spellStart"/>
            <w:r w:rsidR="004F3A26" w:rsidRPr="00C161E0">
              <w:rPr>
                <w:sz w:val="20"/>
                <w:szCs w:val="20"/>
              </w:rPr>
              <w:t>doo</w:t>
            </w:r>
            <w:proofErr w:type="spellEnd"/>
            <w:r w:rsidR="004F3A26" w:rsidRPr="00C161E0">
              <w:rPr>
                <w:sz w:val="20"/>
                <w:szCs w:val="20"/>
              </w:rPr>
              <w:t xml:space="preserve"> poo poo</w:t>
            </w:r>
            <w:r w:rsidRPr="008E2D9F">
              <w:rPr>
                <w:sz w:val="20"/>
                <w:szCs w:val="20"/>
              </w:rPr>
              <w:t>]</w:t>
            </w:r>
          </w:p>
          <w:p w14:paraId="355247F3" w14:textId="70B6E707" w:rsidR="00F33CDD" w:rsidRPr="008E2D9F" w:rsidRDefault="00F33CDD" w:rsidP="00261077">
            <w:pPr>
              <w:pStyle w:val="ACLTextFirstLine"/>
              <w:ind w:firstLine="0"/>
              <w:jc w:val="left"/>
              <w:rPr>
                <w:sz w:val="20"/>
                <w:szCs w:val="20"/>
              </w:rPr>
            </w:pPr>
            <w:r w:rsidRPr="008E2D9F">
              <w:rPr>
                <w:sz w:val="20"/>
                <w:szCs w:val="20"/>
              </w:rPr>
              <w:t xml:space="preserve">Step 3: Repeat steps 1 and 2 for each word in list </w:t>
            </w:r>
          </w:p>
          <w:p w14:paraId="1D0F7974" w14:textId="395C5840" w:rsidR="00261077" w:rsidRPr="008E2D9F" w:rsidRDefault="00261077" w:rsidP="00261077">
            <w:pPr>
              <w:pStyle w:val="ACLTextFirstLine"/>
              <w:ind w:firstLine="0"/>
              <w:jc w:val="left"/>
              <w:rPr>
                <w:sz w:val="20"/>
                <w:szCs w:val="20"/>
              </w:rPr>
            </w:pPr>
          </w:p>
        </w:tc>
      </w:tr>
      <w:tr w:rsidR="00261077" w:rsidRPr="00880BE1" w14:paraId="40962FED" w14:textId="77777777" w:rsidTr="005A20C4">
        <w:trPr>
          <w:trHeight w:val="278"/>
          <w:jc w:val="center"/>
        </w:trPr>
        <w:tc>
          <w:tcPr>
            <w:tcW w:w="1207" w:type="dxa"/>
            <w:shd w:val="clear" w:color="auto" w:fill="auto"/>
          </w:tcPr>
          <w:p w14:paraId="73C19D81" w14:textId="150B64DD" w:rsidR="00261077" w:rsidRPr="008E2D9F" w:rsidRDefault="00261077" w:rsidP="00312EC5">
            <w:pPr>
              <w:pStyle w:val="ACLText"/>
              <w:jc w:val="left"/>
              <w:rPr>
                <w:sz w:val="20"/>
                <w:szCs w:val="20"/>
              </w:rPr>
            </w:pPr>
            <w:r w:rsidRPr="008E2D9F">
              <w:rPr>
                <w:sz w:val="20"/>
                <w:szCs w:val="20"/>
              </w:rPr>
              <w:t>2</w:t>
            </w:r>
          </w:p>
        </w:tc>
        <w:tc>
          <w:tcPr>
            <w:tcW w:w="2630" w:type="dxa"/>
            <w:tcBorders>
              <w:top w:val="single" w:sz="4" w:space="0" w:color="auto"/>
              <w:bottom w:val="single" w:sz="4" w:space="0" w:color="auto"/>
              <w:right w:val="single" w:sz="4" w:space="0" w:color="auto"/>
            </w:tcBorders>
            <w:shd w:val="clear" w:color="auto" w:fill="auto"/>
          </w:tcPr>
          <w:p w14:paraId="17E67691" w14:textId="3CF6EC29" w:rsidR="00261077" w:rsidRPr="008E2D9F" w:rsidRDefault="00261077" w:rsidP="00261077">
            <w:pPr>
              <w:pStyle w:val="ACLText"/>
              <w:jc w:val="left"/>
              <w:rPr>
                <w:sz w:val="20"/>
                <w:szCs w:val="20"/>
              </w:rPr>
            </w:pPr>
            <w:r w:rsidRPr="008E2D9F">
              <w:rPr>
                <w:sz w:val="20"/>
                <w:szCs w:val="20"/>
              </w:rPr>
              <w:t xml:space="preserve">Step 1: Determine 20 most unique NOUNS in test dataset using log-odds </w:t>
            </w:r>
            <w:proofErr w:type="gramStart"/>
            <w:r w:rsidRPr="008E2D9F">
              <w:rPr>
                <w:sz w:val="20"/>
                <w:szCs w:val="20"/>
              </w:rPr>
              <w:t>ratios</w:t>
            </w:r>
            <w:proofErr w:type="gramEnd"/>
          </w:p>
          <w:p w14:paraId="65C448EF" w14:textId="7D0271F3" w:rsidR="00261077" w:rsidRPr="008E2D9F" w:rsidRDefault="00261077" w:rsidP="00261077">
            <w:pPr>
              <w:pStyle w:val="ACLText"/>
              <w:jc w:val="left"/>
              <w:rPr>
                <w:sz w:val="20"/>
                <w:szCs w:val="20"/>
              </w:rPr>
            </w:pPr>
            <w:r w:rsidRPr="008E2D9F">
              <w:rPr>
                <w:sz w:val="20"/>
                <w:szCs w:val="20"/>
              </w:rPr>
              <w:t xml:space="preserve">Step 2: Iterate through list finding one example in the test dataset containing that </w:t>
            </w:r>
            <w:r w:rsidR="005A20C4" w:rsidRPr="008E2D9F">
              <w:rPr>
                <w:sz w:val="20"/>
                <w:szCs w:val="20"/>
              </w:rPr>
              <w:t>noun</w:t>
            </w:r>
          </w:p>
        </w:tc>
        <w:tc>
          <w:tcPr>
            <w:tcW w:w="6030" w:type="dxa"/>
            <w:tcBorders>
              <w:top w:val="single" w:sz="4" w:space="0" w:color="auto"/>
              <w:bottom w:val="single" w:sz="4" w:space="0" w:color="auto"/>
              <w:right w:val="single" w:sz="4" w:space="0" w:color="auto"/>
            </w:tcBorders>
          </w:tcPr>
          <w:p w14:paraId="547E5404" w14:textId="77777777" w:rsidR="005A20C4" w:rsidRPr="008E2D9F" w:rsidRDefault="005A20C4" w:rsidP="005A20C4">
            <w:pPr>
              <w:pStyle w:val="ACLText"/>
              <w:jc w:val="left"/>
              <w:rPr>
                <w:sz w:val="20"/>
                <w:szCs w:val="20"/>
              </w:rPr>
            </w:pPr>
            <w:r w:rsidRPr="008E2D9F">
              <w:rPr>
                <w:sz w:val="20"/>
                <w:szCs w:val="20"/>
              </w:rPr>
              <w:t xml:space="preserve">Step 1: First word in list, poop </w:t>
            </w:r>
          </w:p>
          <w:p w14:paraId="0D386971" w14:textId="124C74C0" w:rsidR="005A20C4" w:rsidRPr="008E2D9F" w:rsidRDefault="005A20C4" w:rsidP="005A20C4">
            <w:pPr>
              <w:pStyle w:val="ACLText"/>
              <w:jc w:val="left"/>
              <w:rPr>
                <w:sz w:val="20"/>
                <w:szCs w:val="20"/>
              </w:rPr>
            </w:pPr>
            <w:r w:rsidRPr="008E2D9F">
              <w:rPr>
                <w:sz w:val="20"/>
                <w:szCs w:val="20"/>
              </w:rPr>
              <w:t xml:space="preserve">     NOTE: the first word is a noun, thus this is the same as experiment 1</w:t>
            </w:r>
          </w:p>
          <w:p w14:paraId="4831BA57" w14:textId="1A279B81" w:rsidR="005A20C4" w:rsidRPr="008E2D9F" w:rsidRDefault="005A20C4" w:rsidP="005A20C4">
            <w:pPr>
              <w:pStyle w:val="ACLTextFirstLine"/>
              <w:ind w:firstLine="0"/>
              <w:jc w:val="left"/>
              <w:rPr>
                <w:sz w:val="20"/>
                <w:szCs w:val="20"/>
              </w:rPr>
            </w:pPr>
            <w:r w:rsidRPr="008E2D9F">
              <w:rPr>
                <w:sz w:val="20"/>
                <w:szCs w:val="20"/>
              </w:rPr>
              <w:t xml:space="preserve">Step 2: Find word in an example in the test </w:t>
            </w:r>
            <w:proofErr w:type="gramStart"/>
            <w:r w:rsidRPr="008E2D9F">
              <w:rPr>
                <w:sz w:val="20"/>
                <w:szCs w:val="20"/>
              </w:rPr>
              <w:t>dataset</w:t>
            </w:r>
            <w:proofErr w:type="gramEnd"/>
          </w:p>
          <w:p w14:paraId="7C856EB7" w14:textId="57A44F1B" w:rsidR="005A20C4" w:rsidRPr="008E2D9F" w:rsidRDefault="005A20C4" w:rsidP="005A20C4">
            <w:pPr>
              <w:pStyle w:val="ACLTextFirstLine"/>
              <w:ind w:firstLine="0"/>
              <w:jc w:val="left"/>
              <w:rPr>
                <w:sz w:val="20"/>
                <w:szCs w:val="20"/>
              </w:rPr>
            </w:pPr>
            <w:r w:rsidRPr="008E2D9F">
              <w:rPr>
                <w:sz w:val="20"/>
                <w:szCs w:val="20"/>
              </w:rPr>
              <w:t xml:space="preserve">     NOTE: We shuffle the dataset, thus this is different from experiment 1</w:t>
            </w:r>
          </w:p>
          <w:p w14:paraId="557BB44C" w14:textId="2208D06F" w:rsidR="008E2D9F" w:rsidRPr="008E2D9F" w:rsidRDefault="008E2D9F" w:rsidP="005A20C4">
            <w:pPr>
              <w:pStyle w:val="ACLTextFirstLine"/>
              <w:ind w:firstLine="0"/>
              <w:jc w:val="left"/>
              <w:rPr>
                <w:sz w:val="20"/>
                <w:szCs w:val="20"/>
              </w:rPr>
            </w:pPr>
            <w:r w:rsidRPr="008E2D9F">
              <w:rPr>
                <w:sz w:val="20"/>
                <w:szCs w:val="20"/>
              </w:rPr>
              <w:t>[Example</w:t>
            </w:r>
            <w:r w:rsidRPr="00D23559">
              <w:rPr>
                <w:sz w:val="20"/>
                <w:szCs w:val="20"/>
              </w:rPr>
              <w:t xml:space="preserve">: </w:t>
            </w:r>
            <w:r w:rsidR="00D23559" w:rsidRPr="00752848">
              <w:rPr>
                <w:sz w:val="20"/>
                <w:szCs w:val="20"/>
              </w:rPr>
              <w:t>Van Slyke was the first major league player to poop his pants on field</w:t>
            </w:r>
            <w:r w:rsidRPr="008E2D9F">
              <w:rPr>
                <w:sz w:val="20"/>
                <w:szCs w:val="20"/>
              </w:rPr>
              <w:t>]</w:t>
            </w:r>
          </w:p>
          <w:p w14:paraId="45E88AE7" w14:textId="6D5D6248" w:rsidR="005A20C4" w:rsidRPr="008E2D9F" w:rsidRDefault="00F33CDD" w:rsidP="005A20C4">
            <w:pPr>
              <w:pStyle w:val="ACLTextFirstLine"/>
              <w:ind w:firstLine="0"/>
              <w:jc w:val="left"/>
              <w:rPr>
                <w:sz w:val="20"/>
                <w:szCs w:val="20"/>
              </w:rPr>
            </w:pPr>
            <w:r w:rsidRPr="008E2D9F">
              <w:rPr>
                <w:sz w:val="20"/>
                <w:szCs w:val="20"/>
              </w:rPr>
              <w:t>Step 3: Repeat steps 1 and 2 for each word in list</w:t>
            </w:r>
          </w:p>
          <w:p w14:paraId="362EE865" w14:textId="7B2673E1" w:rsidR="00261077" w:rsidRPr="008E2D9F" w:rsidRDefault="00261077" w:rsidP="00312EC5">
            <w:pPr>
              <w:pStyle w:val="ACLText"/>
              <w:jc w:val="left"/>
              <w:rPr>
                <w:sz w:val="20"/>
                <w:szCs w:val="20"/>
              </w:rPr>
            </w:pPr>
          </w:p>
        </w:tc>
      </w:tr>
      <w:tr w:rsidR="00261077" w:rsidRPr="00880BE1" w14:paraId="46CD9F41" w14:textId="77777777" w:rsidTr="00F33CDD">
        <w:trPr>
          <w:trHeight w:val="649"/>
          <w:jc w:val="center"/>
        </w:trPr>
        <w:tc>
          <w:tcPr>
            <w:tcW w:w="1207" w:type="dxa"/>
            <w:shd w:val="clear" w:color="auto" w:fill="auto"/>
          </w:tcPr>
          <w:p w14:paraId="5CB96AA4" w14:textId="55A5F4E0" w:rsidR="00261077" w:rsidRPr="008E2D9F" w:rsidRDefault="00261077" w:rsidP="00312EC5">
            <w:pPr>
              <w:pStyle w:val="ACLText"/>
              <w:jc w:val="left"/>
              <w:rPr>
                <w:sz w:val="20"/>
                <w:szCs w:val="20"/>
              </w:rPr>
            </w:pPr>
            <w:r w:rsidRPr="008E2D9F">
              <w:rPr>
                <w:sz w:val="20"/>
                <w:szCs w:val="20"/>
              </w:rPr>
              <w:t>3</w:t>
            </w:r>
          </w:p>
        </w:tc>
        <w:tc>
          <w:tcPr>
            <w:tcW w:w="2630" w:type="dxa"/>
            <w:tcBorders>
              <w:top w:val="single" w:sz="4" w:space="0" w:color="auto"/>
              <w:bottom w:val="single" w:sz="4" w:space="0" w:color="auto"/>
              <w:right w:val="single" w:sz="4" w:space="0" w:color="auto"/>
            </w:tcBorders>
            <w:shd w:val="clear" w:color="auto" w:fill="auto"/>
          </w:tcPr>
          <w:p w14:paraId="503D03B9" w14:textId="3B41D6D8" w:rsidR="00261077" w:rsidRPr="008E2D9F" w:rsidRDefault="00F33CDD" w:rsidP="00F33CDD">
            <w:pPr>
              <w:pStyle w:val="ACLText"/>
              <w:jc w:val="left"/>
              <w:rPr>
                <w:sz w:val="20"/>
                <w:szCs w:val="20"/>
              </w:rPr>
            </w:pPr>
            <w:r w:rsidRPr="008E2D9F">
              <w:rPr>
                <w:sz w:val="20"/>
                <w:szCs w:val="20"/>
              </w:rPr>
              <w:t>Step 1: Determine the first 20 misclassified examples</w:t>
            </w:r>
          </w:p>
        </w:tc>
        <w:tc>
          <w:tcPr>
            <w:tcW w:w="6030" w:type="dxa"/>
            <w:tcBorders>
              <w:top w:val="single" w:sz="4" w:space="0" w:color="auto"/>
              <w:bottom w:val="single" w:sz="4" w:space="0" w:color="auto"/>
              <w:right w:val="single" w:sz="4" w:space="0" w:color="auto"/>
            </w:tcBorders>
          </w:tcPr>
          <w:p w14:paraId="11613A19" w14:textId="46FE4F7C" w:rsidR="00261077" w:rsidRPr="008E2D9F" w:rsidRDefault="00F33CDD" w:rsidP="00312EC5">
            <w:pPr>
              <w:pStyle w:val="ACLText"/>
              <w:jc w:val="left"/>
              <w:rPr>
                <w:sz w:val="20"/>
                <w:szCs w:val="20"/>
              </w:rPr>
            </w:pPr>
            <w:r w:rsidRPr="008E2D9F">
              <w:rPr>
                <w:sz w:val="20"/>
                <w:szCs w:val="20"/>
              </w:rPr>
              <w:t xml:space="preserve">Step 1: Determine first misclassified </w:t>
            </w:r>
            <w:proofErr w:type="gramStart"/>
            <w:r w:rsidRPr="008E2D9F">
              <w:rPr>
                <w:sz w:val="20"/>
                <w:szCs w:val="20"/>
              </w:rPr>
              <w:t>example</w:t>
            </w:r>
            <w:proofErr w:type="gramEnd"/>
          </w:p>
          <w:p w14:paraId="253C26FC" w14:textId="21D7225C" w:rsidR="008E2D9F" w:rsidRPr="008E2D9F" w:rsidRDefault="008E2D9F" w:rsidP="008E2D9F">
            <w:pPr>
              <w:pStyle w:val="ACLTextFirstLine"/>
              <w:ind w:firstLine="0"/>
              <w:rPr>
                <w:sz w:val="20"/>
                <w:szCs w:val="20"/>
              </w:rPr>
            </w:pPr>
            <w:r w:rsidRPr="008E2D9F">
              <w:rPr>
                <w:sz w:val="20"/>
                <w:szCs w:val="20"/>
              </w:rPr>
              <w:t>[Example:</w:t>
            </w:r>
            <w:r w:rsidR="00D23559">
              <w:rPr>
                <w:sz w:val="20"/>
                <w:szCs w:val="20"/>
              </w:rPr>
              <w:t xml:space="preserve"> I WILL BURN YOU TO HELL IF YOU REVOKE MY TALK PAGE ACCESS!!!!!!!!!!!!!]</w:t>
            </w:r>
          </w:p>
          <w:p w14:paraId="4FC4AA7F" w14:textId="750C5E0C" w:rsidR="00F33CDD" w:rsidRPr="008E2D9F" w:rsidRDefault="00F33CDD" w:rsidP="00F33CDD">
            <w:pPr>
              <w:pStyle w:val="ACLTextFirstLine"/>
              <w:ind w:firstLine="0"/>
              <w:rPr>
                <w:sz w:val="20"/>
                <w:szCs w:val="20"/>
              </w:rPr>
            </w:pPr>
            <w:r w:rsidRPr="008E2D9F">
              <w:rPr>
                <w:sz w:val="20"/>
                <w:szCs w:val="20"/>
              </w:rPr>
              <w:t>Step 2: Repeat until 20 misclassified examples obtained</w:t>
            </w:r>
          </w:p>
        </w:tc>
      </w:tr>
      <w:tr w:rsidR="00261077" w:rsidRPr="00880BE1" w14:paraId="2A3129DD" w14:textId="77777777" w:rsidTr="005A20C4">
        <w:trPr>
          <w:trHeight w:val="105"/>
          <w:jc w:val="center"/>
        </w:trPr>
        <w:tc>
          <w:tcPr>
            <w:tcW w:w="1207" w:type="dxa"/>
            <w:shd w:val="clear" w:color="auto" w:fill="auto"/>
          </w:tcPr>
          <w:p w14:paraId="523ABC13" w14:textId="024979BE" w:rsidR="00261077" w:rsidRPr="008E2D9F" w:rsidRDefault="00261077" w:rsidP="00312EC5">
            <w:pPr>
              <w:pStyle w:val="ACLText"/>
              <w:jc w:val="left"/>
              <w:rPr>
                <w:sz w:val="20"/>
                <w:szCs w:val="20"/>
              </w:rPr>
            </w:pPr>
            <w:r w:rsidRPr="008E2D9F">
              <w:rPr>
                <w:sz w:val="20"/>
                <w:szCs w:val="20"/>
              </w:rPr>
              <w:t>4</w:t>
            </w:r>
          </w:p>
        </w:tc>
        <w:tc>
          <w:tcPr>
            <w:tcW w:w="2630" w:type="dxa"/>
            <w:tcBorders>
              <w:top w:val="single" w:sz="4" w:space="0" w:color="auto"/>
              <w:bottom w:val="single" w:sz="4" w:space="0" w:color="auto"/>
              <w:right w:val="single" w:sz="4" w:space="0" w:color="auto"/>
            </w:tcBorders>
            <w:shd w:val="clear" w:color="auto" w:fill="auto"/>
          </w:tcPr>
          <w:p w14:paraId="4F71E258" w14:textId="066D5CE6" w:rsidR="00F33CDD" w:rsidRPr="008E2D9F" w:rsidRDefault="00F33CDD" w:rsidP="00F33CDD">
            <w:pPr>
              <w:pStyle w:val="ACLText"/>
              <w:jc w:val="left"/>
              <w:rPr>
                <w:sz w:val="20"/>
                <w:szCs w:val="20"/>
              </w:rPr>
            </w:pPr>
            <w:r w:rsidRPr="008E2D9F">
              <w:rPr>
                <w:sz w:val="20"/>
                <w:szCs w:val="20"/>
              </w:rPr>
              <w:t xml:space="preserve">Step 1: Determine 20 most unique words in test dataset using log-odds </w:t>
            </w:r>
            <w:proofErr w:type="gramStart"/>
            <w:r w:rsidRPr="008E2D9F">
              <w:rPr>
                <w:sz w:val="20"/>
                <w:szCs w:val="20"/>
              </w:rPr>
              <w:t>ratios</w:t>
            </w:r>
            <w:proofErr w:type="gramEnd"/>
          </w:p>
          <w:p w14:paraId="324DF6A6" w14:textId="4190E7EB" w:rsidR="00261077" w:rsidRPr="008E2D9F" w:rsidRDefault="00F33CDD" w:rsidP="00F33CDD">
            <w:pPr>
              <w:pStyle w:val="ACLText"/>
              <w:jc w:val="left"/>
              <w:rPr>
                <w:sz w:val="20"/>
                <w:szCs w:val="20"/>
              </w:rPr>
            </w:pPr>
            <w:r w:rsidRPr="008E2D9F">
              <w:rPr>
                <w:sz w:val="20"/>
                <w:szCs w:val="20"/>
              </w:rPr>
              <w:t xml:space="preserve">Step 2: Iterate through the list of words and find the first misclassified example in the test dataset  </w:t>
            </w:r>
          </w:p>
        </w:tc>
        <w:tc>
          <w:tcPr>
            <w:tcW w:w="6030" w:type="dxa"/>
            <w:tcBorders>
              <w:top w:val="single" w:sz="4" w:space="0" w:color="auto"/>
              <w:bottom w:val="single" w:sz="4" w:space="0" w:color="auto"/>
              <w:right w:val="single" w:sz="4" w:space="0" w:color="auto"/>
            </w:tcBorders>
          </w:tcPr>
          <w:p w14:paraId="6088FFB8" w14:textId="77777777" w:rsidR="008E2D9F" w:rsidRPr="008E2D9F" w:rsidRDefault="00F33CDD" w:rsidP="00312EC5">
            <w:pPr>
              <w:pStyle w:val="ACLText"/>
              <w:jc w:val="left"/>
              <w:rPr>
                <w:sz w:val="20"/>
                <w:szCs w:val="20"/>
              </w:rPr>
            </w:pPr>
            <w:r w:rsidRPr="008E2D9F">
              <w:rPr>
                <w:sz w:val="20"/>
                <w:szCs w:val="20"/>
              </w:rPr>
              <w:t xml:space="preserve">Step 1: </w:t>
            </w:r>
            <w:r w:rsidR="008E2D9F" w:rsidRPr="008E2D9F">
              <w:rPr>
                <w:sz w:val="20"/>
                <w:szCs w:val="20"/>
              </w:rPr>
              <w:t>First word in list, poop</w:t>
            </w:r>
          </w:p>
          <w:p w14:paraId="5D5143AB" w14:textId="7E619B60" w:rsidR="008E2D9F" w:rsidRPr="008E2D9F" w:rsidRDefault="008E2D9F" w:rsidP="00312EC5">
            <w:pPr>
              <w:pStyle w:val="ACLText"/>
              <w:jc w:val="left"/>
              <w:rPr>
                <w:sz w:val="20"/>
                <w:szCs w:val="20"/>
              </w:rPr>
            </w:pPr>
            <w:r w:rsidRPr="008E2D9F">
              <w:rPr>
                <w:sz w:val="20"/>
                <w:szCs w:val="20"/>
              </w:rPr>
              <w:t>Step 2: Find word in an example test dataset, determine if the example is misclassified, if misclassified then remove the example from test and place in train and remove word from list, else continue searching for misclassified example</w:t>
            </w:r>
          </w:p>
          <w:p w14:paraId="0192C09E" w14:textId="550636E7" w:rsidR="008E2D9F" w:rsidRPr="008E2D9F" w:rsidRDefault="008E2D9F" w:rsidP="008E2D9F">
            <w:pPr>
              <w:pStyle w:val="ACLTextFirstLine"/>
              <w:ind w:firstLine="0"/>
              <w:rPr>
                <w:sz w:val="20"/>
                <w:szCs w:val="20"/>
              </w:rPr>
            </w:pPr>
            <w:r w:rsidRPr="008E2D9F">
              <w:rPr>
                <w:sz w:val="20"/>
                <w:szCs w:val="20"/>
              </w:rPr>
              <w:t xml:space="preserve">[Example: </w:t>
            </w:r>
            <w:r w:rsidR="004F3A26" w:rsidRPr="00101F6D">
              <w:rPr>
                <w:sz w:val="20"/>
                <w:szCs w:val="20"/>
              </w:rPr>
              <w:t xml:space="preserve">pee u poop is the most disgusting thing in the whole entire world!!! Every time </w:t>
            </w:r>
            <w:proofErr w:type="spellStart"/>
            <w:r w:rsidR="004F3A26" w:rsidRPr="00101F6D">
              <w:rPr>
                <w:sz w:val="20"/>
                <w:szCs w:val="20"/>
              </w:rPr>
              <w:t>i</w:t>
            </w:r>
            <w:proofErr w:type="spellEnd"/>
            <w:r w:rsidR="004F3A26" w:rsidRPr="00101F6D">
              <w:rPr>
                <w:sz w:val="20"/>
                <w:szCs w:val="20"/>
              </w:rPr>
              <w:t xml:space="preserve"> see it </w:t>
            </w:r>
            <w:proofErr w:type="spellStart"/>
            <w:r w:rsidR="004F3A26" w:rsidRPr="00101F6D">
              <w:rPr>
                <w:sz w:val="20"/>
                <w:szCs w:val="20"/>
              </w:rPr>
              <w:t>i</w:t>
            </w:r>
            <w:proofErr w:type="spellEnd"/>
            <w:r w:rsidR="004F3A26" w:rsidRPr="00101F6D">
              <w:rPr>
                <w:sz w:val="20"/>
                <w:szCs w:val="20"/>
              </w:rPr>
              <w:t xml:space="preserve"> want to puke!!!  you people are so gross to talk about it</w:t>
            </w:r>
            <w:r w:rsidR="004F3A26" w:rsidRPr="004F3A26">
              <w:rPr>
                <w:sz w:val="20"/>
                <w:szCs w:val="20"/>
              </w:rPr>
              <w:t>…</w:t>
            </w:r>
            <w:r w:rsidRPr="004F3A26">
              <w:rPr>
                <w:sz w:val="20"/>
                <w:szCs w:val="20"/>
              </w:rPr>
              <w:t>]</w:t>
            </w:r>
          </w:p>
          <w:p w14:paraId="73FC1EA9" w14:textId="321F85ED" w:rsidR="00261077" w:rsidRPr="008E2D9F" w:rsidRDefault="008E2D9F" w:rsidP="00312EC5">
            <w:pPr>
              <w:pStyle w:val="ACLText"/>
              <w:jc w:val="left"/>
              <w:rPr>
                <w:sz w:val="20"/>
                <w:szCs w:val="20"/>
              </w:rPr>
            </w:pPr>
            <w:r w:rsidRPr="008E2D9F">
              <w:rPr>
                <w:sz w:val="20"/>
                <w:szCs w:val="20"/>
              </w:rPr>
              <w:t xml:space="preserve">Step 3: Repeat steps 1 and 2 until examples are pulled for all words. </w:t>
            </w:r>
            <w:r w:rsidR="00BF1FB4" w:rsidRPr="008E2D9F">
              <w:rPr>
                <w:sz w:val="20"/>
                <w:szCs w:val="20"/>
              </w:rPr>
              <w:t xml:space="preserve"> </w:t>
            </w:r>
          </w:p>
        </w:tc>
      </w:tr>
    </w:tbl>
    <w:p w14:paraId="5D9D3A33" w14:textId="77777777" w:rsidR="00F33CDD" w:rsidRDefault="00F33CDD" w:rsidP="00880BE1">
      <w:pPr>
        <w:pStyle w:val="ACLReferencesText"/>
        <w:ind w:left="0" w:firstLine="0"/>
      </w:pPr>
    </w:p>
    <w:p w14:paraId="47F73543" w14:textId="78B5AE08" w:rsidR="00880BE1" w:rsidRDefault="00880BE1" w:rsidP="00880BE1">
      <w:pPr>
        <w:pStyle w:val="ACLReferencesText"/>
        <w:ind w:left="0" w:firstLine="0"/>
      </w:pPr>
      <w:r>
        <w:t xml:space="preserve">Appendix </w:t>
      </w:r>
      <w:r w:rsidR="00DF18ED">
        <w:t>A</w:t>
      </w:r>
      <w:r w:rsidR="00F33CDD">
        <w:t>2</w:t>
      </w:r>
      <w:r>
        <w:t xml:space="preserve">: </w:t>
      </w:r>
      <w:r w:rsidR="005D313F">
        <w:t xml:space="preserve">Control text added to supplement the training examples for the control </w:t>
      </w:r>
      <w:proofErr w:type="gramStart"/>
      <w:r w:rsidR="005D313F">
        <w:t>experiments</w:t>
      </w:r>
      <w:proofErr w:type="gramEnd"/>
    </w:p>
    <w:tbl>
      <w:tblPr>
        <w:tblW w:w="9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272"/>
        <w:gridCol w:w="7612"/>
      </w:tblGrid>
      <w:tr w:rsidR="00880BE1" w:rsidRPr="001A5F14" w14:paraId="263A0778" w14:textId="77777777" w:rsidTr="00880BE1">
        <w:trPr>
          <w:trHeight w:val="309"/>
          <w:jc w:val="center"/>
        </w:trPr>
        <w:tc>
          <w:tcPr>
            <w:tcW w:w="895" w:type="dxa"/>
            <w:shd w:val="clear" w:color="auto" w:fill="auto"/>
          </w:tcPr>
          <w:p w14:paraId="378EDDC7" w14:textId="446D4862" w:rsidR="00880BE1" w:rsidRPr="001A5F14" w:rsidRDefault="00880BE1" w:rsidP="00312EC5">
            <w:pPr>
              <w:pStyle w:val="ACLText"/>
              <w:rPr>
                <w:b/>
                <w:bCs/>
                <w:sz w:val="20"/>
              </w:rPr>
            </w:pPr>
            <w:r>
              <w:rPr>
                <w:b/>
                <w:bCs/>
                <w:sz w:val="20"/>
              </w:rPr>
              <w:t>Author</w:t>
            </w:r>
            <w:r w:rsidRPr="001A5F14">
              <w:rPr>
                <w:b/>
                <w:bCs/>
                <w:sz w:val="20"/>
              </w:rPr>
              <w:t xml:space="preserve"> </w:t>
            </w:r>
          </w:p>
        </w:tc>
        <w:tc>
          <w:tcPr>
            <w:tcW w:w="1272" w:type="dxa"/>
            <w:tcBorders>
              <w:bottom w:val="single" w:sz="4" w:space="0" w:color="auto"/>
              <w:right w:val="single" w:sz="4" w:space="0" w:color="auto"/>
            </w:tcBorders>
            <w:shd w:val="clear" w:color="auto" w:fill="auto"/>
          </w:tcPr>
          <w:p w14:paraId="7EDEEF22" w14:textId="77777777" w:rsidR="00880BE1" w:rsidRPr="006B7553" w:rsidRDefault="00880BE1" w:rsidP="00312EC5">
            <w:pPr>
              <w:pStyle w:val="ACLTextFirstLine"/>
              <w:jc w:val="left"/>
              <w:rPr>
                <w:b/>
                <w:bCs/>
                <w:sz w:val="20"/>
                <w:szCs w:val="20"/>
              </w:rPr>
            </w:pPr>
            <w:r>
              <w:rPr>
                <w:b/>
                <w:bCs/>
                <w:sz w:val="20"/>
                <w:szCs w:val="20"/>
              </w:rPr>
              <w:t>Book</w:t>
            </w:r>
          </w:p>
        </w:tc>
        <w:tc>
          <w:tcPr>
            <w:tcW w:w="7738" w:type="dxa"/>
            <w:tcBorders>
              <w:bottom w:val="single" w:sz="4" w:space="0" w:color="auto"/>
              <w:right w:val="single" w:sz="4" w:space="0" w:color="auto"/>
            </w:tcBorders>
          </w:tcPr>
          <w:p w14:paraId="4988F55F" w14:textId="77777777" w:rsidR="00880BE1" w:rsidRPr="006B7553" w:rsidRDefault="00880BE1" w:rsidP="00312EC5">
            <w:pPr>
              <w:pStyle w:val="ACLTextFirstLine"/>
              <w:jc w:val="left"/>
              <w:rPr>
                <w:b/>
                <w:bCs/>
                <w:sz w:val="20"/>
                <w:szCs w:val="20"/>
              </w:rPr>
            </w:pPr>
            <w:r>
              <w:rPr>
                <w:b/>
                <w:bCs/>
                <w:sz w:val="20"/>
                <w:szCs w:val="20"/>
              </w:rPr>
              <w:t>Comment</w:t>
            </w:r>
          </w:p>
        </w:tc>
      </w:tr>
      <w:tr w:rsidR="00880BE1" w:rsidRPr="001A5F14" w14:paraId="40343AF3" w14:textId="77777777" w:rsidTr="00880BE1">
        <w:trPr>
          <w:trHeight w:val="278"/>
          <w:jc w:val="center"/>
        </w:trPr>
        <w:tc>
          <w:tcPr>
            <w:tcW w:w="895" w:type="dxa"/>
            <w:shd w:val="clear" w:color="auto" w:fill="auto"/>
          </w:tcPr>
          <w:p w14:paraId="1B3D44C9" w14:textId="77777777" w:rsidR="00880BE1" w:rsidRPr="00880BE1" w:rsidRDefault="00880BE1" w:rsidP="00312EC5">
            <w:pPr>
              <w:pStyle w:val="ACLText"/>
              <w:jc w:val="left"/>
              <w:rPr>
                <w:sz w:val="20"/>
                <w:szCs w:val="20"/>
              </w:rPr>
            </w:pPr>
            <w:r w:rsidRPr="00880BE1">
              <w:rPr>
                <w:sz w:val="20"/>
                <w:szCs w:val="20"/>
              </w:rPr>
              <w:t>Louisa May Alcott</w:t>
            </w:r>
          </w:p>
        </w:tc>
        <w:tc>
          <w:tcPr>
            <w:tcW w:w="1272" w:type="dxa"/>
            <w:tcBorders>
              <w:bottom w:val="single" w:sz="4" w:space="0" w:color="auto"/>
              <w:right w:val="single" w:sz="4" w:space="0" w:color="auto"/>
            </w:tcBorders>
            <w:shd w:val="clear" w:color="auto" w:fill="auto"/>
          </w:tcPr>
          <w:p w14:paraId="1884A3B8" w14:textId="77777777" w:rsidR="00880BE1" w:rsidRPr="00880BE1" w:rsidRDefault="00880BE1" w:rsidP="00312EC5">
            <w:pPr>
              <w:pStyle w:val="ACLText"/>
              <w:jc w:val="left"/>
              <w:rPr>
                <w:sz w:val="20"/>
                <w:szCs w:val="20"/>
              </w:rPr>
            </w:pPr>
            <w:r w:rsidRPr="00880BE1">
              <w:rPr>
                <w:sz w:val="20"/>
                <w:szCs w:val="20"/>
              </w:rPr>
              <w:t>Little Women</w:t>
            </w:r>
          </w:p>
        </w:tc>
        <w:tc>
          <w:tcPr>
            <w:tcW w:w="7738" w:type="dxa"/>
            <w:tcBorders>
              <w:bottom w:val="single" w:sz="4" w:space="0" w:color="auto"/>
              <w:right w:val="single" w:sz="4" w:space="0" w:color="auto"/>
            </w:tcBorders>
          </w:tcPr>
          <w:p w14:paraId="3389955F" w14:textId="77777777" w:rsidR="00880BE1" w:rsidRPr="00880BE1" w:rsidRDefault="00880BE1" w:rsidP="00312EC5">
            <w:pPr>
              <w:pStyle w:val="ACLText"/>
              <w:jc w:val="left"/>
              <w:rPr>
                <w:sz w:val="20"/>
                <w:szCs w:val="20"/>
              </w:rPr>
            </w:pPr>
            <w:r w:rsidRPr="00880BE1">
              <w:rPr>
                <w:sz w:val="20"/>
                <w:szCs w:val="20"/>
              </w:rPr>
              <w:t xml:space="preserve">Christmas </w:t>
            </w:r>
            <w:proofErr w:type="gramStart"/>
            <w:r w:rsidRPr="00880BE1">
              <w:rPr>
                <w:sz w:val="20"/>
                <w:szCs w:val="20"/>
              </w:rPr>
              <w:t>won't</w:t>
            </w:r>
            <w:proofErr w:type="gramEnd"/>
            <w:r w:rsidRPr="00880BE1">
              <w:rPr>
                <w:sz w:val="20"/>
                <w:szCs w:val="20"/>
              </w:rPr>
              <w:t xml:space="preserve"> be Christmas without any presents, grumbled Jo, lying on the rug. </w:t>
            </w:r>
          </w:p>
        </w:tc>
      </w:tr>
      <w:tr w:rsidR="00880BE1" w:rsidRPr="001A5F14" w14:paraId="53A316E3" w14:textId="77777777" w:rsidTr="00880BE1">
        <w:trPr>
          <w:trHeight w:val="278"/>
          <w:jc w:val="center"/>
        </w:trPr>
        <w:tc>
          <w:tcPr>
            <w:tcW w:w="895" w:type="dxa"/>
            <w:shd w:val="clear" w:color="auto" w:fill="auto"/>
          </w:tcPr>
          <w:p w14:paraId="2EC64329" w14:textId="77777777" w:rsidR="00880BE1" w:rsidRPr="00880BE1" w:rsidRDefault="00880BE1" w:rsidP="00312EC5">
            <w:pPr>
              <w:pStyle w:val="ACLText"/>
              <w:jc w:val="left"/>
              <w:rPr>
                <w:sz w:val="20"/>
                <w:szCs w:val="20"/>
              </w:rPr>
            </w:pPr>
            <w:r w:rsidRPr="00880BE1">
              <w:rPr>
                <w:sz w:val="20"/>
                <w:szCs w:val="20"/>
              </w:rPr>
              <w:t>Stephen Crane</w:t>
            </w:r>
          </w:p>
        </w:tc>
        <w:tc>
          <w:tcPr>
            <w:tcW w:w="1272" w:type="dxa"/>
            <w:tcBorders>
              <w:top w:val="single" w:sz="4" w:space="0" w:color="auto"/>
              <w:bottom w:val="single" w:sz="4" w:space="0" w:color="auto"/>
              <w:right w:val="single" w:sz="4" w:space="0" w:color="auto"/>
            </w:tcBorders>
            <w:shd w:val="clear" w:color="auto" w:fill="auto"/>
          </w:tcPr>
          <w:p w14:paraId="070B4F4B" w14:textId="77777777" w:rsidR="00880BE1" w:rsidRPr="00880BE1" w:rsidRDefault="00880BE1" w:rsidP="00312EC5">
            <w:pPr>
              <w:pStyle w:val="ACLText"/>
              <w:jc w:val="left"/>
              <w:rPr>
                <w:sz w:val="20"/>
                <w:szCs w:val="20"/>
              </w:rPr>
            </w:pPr>
            <w:r w:rsidRPr="00880BE1">
              <w:rPr>
                <w:sz w:val="20"/>
                <w:szCs w:val="20"/>
              </w:rPr>
              <w:t>Maggie: A Girl of the Streets</w:t>
            </w:r>
          </w:p>
        </w:tc>
        <w:tc>
          <w:tcPr>
            <w:tcW w:w="7738" w:type="dxa"/>
            <w:tcBorders>
              <w:top w:val="single" w:sz="4" w:space="0" w:color="auto"/>
              <w:bottom w:val="single" w:sz="4" w:space="0" w:color="auto"/>
              <w:right w:val="single" w:sz="4" w:space="0" w:color="auto"/>
            </w:tcBorders>
          </w:tcPr>
          <w:p w14:paraId="57EDAA17" w14:textId="77777777" w:rsidR="00880BE1" w:rsidRPr="00880BE1" w:rsidRDefault="00880BE1" w:rsidP="00312EC5">
            <w:pPr>
              <w:pStyle w:val="ACLText"/>
              <w:jc w:val="left"/>
              <w:rPr>
                <w:sz w:val="20"/>
                <w:szCs w:val="20"/>
              </w:rPr>
            </w:pPr>
            <w:r w:rsidRPr="00880BE1">
              <w:rPr>
                <w:sz w:val="20"/>
                <w:szCs w:val="20"/>
              </w:rPr>
              <w:t>When a child, playing and fighting with gamins in the street, dirt disguised her. Attired in tatters and grime, she went unseen.</w:t>
            </w:r>
          </w:p>
        </w:tc>
      </w:tr>
      <w:tr w:rsidR="00880BE1" w:rsidRPr="001A5F14" w14:paraId="134A9A53" w14:textId="77777777" w:rsidTr="00880BE1">
        <w:trPr>
          <w:trHeight w:val="105"/>
          <w:jc w:val="center"/>
        </w:trPr>
        <w:tc>
          <w:tcPr>
            <w:tcW w:w="895" w:type="dxa"/>
            <w:shd w:val="clear" w:color="auto" w:fill="auto"/>
          </w:tcPr>
          <w:p w14:paraId="32B1D6D6" w14:textId="77777777" w:rsidR="00880BE1" w:rsidRPr="00880BE1" w:rsidRDefault="00880BE1" w:rsidP="00312EC5">
            <w:pPr>
              <w:pStyle w:val="ACLText"/>
              <w:jc w:val="left"/>
              <w:rPr>
                <w:sz w:val="20"/>
                <w:szCs w:val="20"/>
              </w:rPr>
            </w:pPr>
            <w:r w:rsidRPr="00880BE1">
              <w:rPr>
                <w:sz w:val="20"/>
                <w:szCs w:val="20"/>
              </w:rPr>
              <w:t>Frances Harper</w:t>
            </w:r>
          </w:p>
        </w:tc>
        <w:tc>
          <w:tcPr>
            <w:tcW w:w="1272" w:type="dxa"/>
            <w:tcBorders>
              <w:top w:val="single" w:sz="4" w:space="0" w:color="auto"/>
              <w:bottom w:val="single" w:sz="4" w:space="0" w:color="auto"/>
              <w:right w:val="single" w:sz="4" w:space="0" w:color="auto"/>
            </w:tcBorders>
            <w:shd w:val="clear" w:color="auto" w:fill="auto"/>
          </w:tcPr>
          <w:p w14:paraId="6B8B9772" w14:textId="77777777" w:rsidR="00880BE1" w:rsidRPr="00880BE1" w:rsidRDefault="00880BE1" w:rsidP="00312EC5">
            <w:pPr>
              <w:pStyle w:val="ACLText"/>
              <w:jc w:val="left"/>
              <w:rPr>
                <w:sz w:val="20"/>
                <w:szCs w:val="20"/>
              </w:rPr>
            </w:pPr>
            <w:r w:rsidRPr="00880BE1">
              <w:rPr>
                <w:sz w:val="20"/>
                <w:szCs w:val="20"/>
              </w:rPr>
              <w:t>Lola Leroy</w:t>
            </w:r>
          </w:p>
        </w:tc>
        <w:tc>
          <w:tcPr>
            <w:tcW w:w="7738" w:type="dxa"/>
            <w:tcBorders>
              <w:top w:val="single" w:sz="4" w:space="0" w:color="auto"/>
              <w:bottom w:val="single" w:sz="4" w:space="0" w:color="auto"/>
              <w:right w:val="single" w:sz="4" w:space="0" w:color="auto"/>
            </w:tcBorders>
          </w:tcPr>
          <w:p w14:paraId="653DEA18" w14:textId="77777777" w:rsidR="00880BE1" w:rsidRPr="00880BE1" w:rsidRDefault="00880BE1" w:rsidP="00312EC5">
            <w:pPr>
              <w:pStyle w:val="ACLText"/>
              <w:jc w:val="left"/>
              <w:rPr>
                <w:sz w:val="20"/>
                <w:szCs w:val="20"/>
              </w:rPr>
            </w:pPr>
            <w:r w:rsidRPr="00880BE1">
              <w:rPr>
                <w:sz w:val="20"/>
                <w:szCs w:val="20"/>
              </w:rPr>
              <w:t xml:space="preserve">Oh, </w:t>
            </w:r>
            <w:proofErr w:type="spellStart"/>
            <w:r w:rsidRPr="00880BE1">
              <w:rPr>
                <w:sz w:val="20"/>
                <w:szCs w:val="20"/>
              </w:rPr>
              <w:t>sho</w:t>
            </w:r>
            <w:proofErr w:type="spellEnd"/>
            <w:r w:rsidRPr="00880BE1">
              <w:rPr>
                <w:sz w:val="20"/>
                <w:szCs w:val="20"/>
              </w:rPr>
              <w:t xml:space="preserve">, chile, said Linda, "I can't read de newspapers, but ole Missus' face is newspaper </w:t>
            </w:r>
            <w:proofErr w:type="spellStart"/>
            <w:r w:rsidRPr="00880BE1">
              <w:rPr>
                <w:sz w:val="20"/>
                <w:szCs w:val="20"/>
              </w:rPr>
              <w:t>nuff</w:t>
            </w:r>
            <w:proofErr w:type="spellEnd"/>
            <w:r w:rsidRPr="00880BE1">
              <w:rPr>
                <w:sz w:val="20"/>
                <w:szCs w:val="20"/>
              </w:rPr>
              <w:t xml:space="preserve"> for me. I </w:t>
            </w:r>
            <w:proofErr w:type="gramStart"/>
            <w:r w:rsidRPr="00880BE1">
              <w:rPr>
                <w:sz w:val="20"/>
                <w:szCs w:val="20"/>
              </w:rPr>
              <w:t>looks</w:t>
            </w:r>
            <w:proofErr w:type="gramEnd"/>
            <w:r w:rsidRPr="00880BE1">
              <w:rPr>
                <w:sz w:val="20"/>
                <w:szCs w:val="20"/>
              </w:rPr>
              <w:t xml:space="preserve"> at her </w:t>
            </w:r>
            <w:proofErr w:type="spellStart"/>
            <w:r w:rsidRPr="00880BE1">
              <w:rPr>
                <w:sz w:val="20"/>
                <w:szCs w:val="20"/>
              </w:rPr>
              <w:t>ebery</w:t>
            </w:r>
            <w:proofErr w:type="spellEnd"/>
            <w:r w:rsidRPr="00880BE1">
              <w:rPr>
                <w:sz w:val="20"/>
                <w:szCs w:val="20"/>
              </w:rPr>
              <w:t xml:space="preserve"> </w:t>
            </w:r>
            <w:proofErr w:type="spellStart"/>
            <w:r w:rsidRPr="00880BE1">
              <w:rPr>
                <w:sz w:val="20"/>
                <w:szCs w:val="20"/>
              </w:rPr>
              <w:t>mornin</w:t>
            </w:r>
            <w:proofErr w:type="spellEnd"/>
            <w:r w:rsidRPr="00880BE1">
              <w:rPr>
                <w:sz w:val="20"/>
                <w:szCs w:val="20"/>
              </w:rPr>
              <w:t xml:space="preserve">' </w:t>
            </w:r>
            <w:proofErr w:type="spellStart"/>
            <w:r w:rsidRPr="00880BE1">
              <w:rPr>
                <w:sz w:val="20"/>
                <w:szCs w:val="20"/>
              </w:rPr>
              <w:t>wen</w:t>
            </w:r>
            <w:proofErr w:type="spellEnd"/>
            <w:r w:rsidRPr="00880BE1">
              <w:rPr>
                <w:sz w:val="20"/>
                <w:szCs w:val="20"/>
              </w:rPr>
              <w:t xml:space="preserve"> she comes inter dis kitchen. </w:t>
            </w:r>
            <w:proofErr w:type="spellStart"/>
            <w:r w:rsidRPr="00880BE1">
              <w:rPr>
                <w:sz w:val="20"/>
                <w:szCs w:val="20"/>
              </w:rPr>
              <w:t>Ef</w:t>
            </w:r>
            <w:proofErr w:type="spellEnd"/>
            <w:r w:rsidRPr="00880BE1">
              <w:rPr>
                <w:sz w:val="20"/>
                <w:szCs w:val="20"/>
              </w:rPr>
              <w:t xml:space="preserve"> her face is long an' she walks </w:t>
            </w:r>
            <w:proofErr w:type="spellStart"/>
            <w:r w:rsidRPr="00880BE1">
              <w:rPr>
                <w:sz w:val="20"/>
                <w:szCs w:val="20"/>
              </w:rPr>
              <w:t>kine</w:t>
            </w:r>
            <w:proofErr w:type="spellEnd"/>
            <w:r w:rsidRPr="00880BE1">
              <w:rPr>
                <w:sz w:val="20"/>
                <w:szCs w:val="20"/>
              </w:rPr>
              <w:t xml:space="preserve"> o' droopy den I thinks things is </w:t>
            </w:r>
            <w:proofErr w:type="spellStart"/>
            <w:r w:rsidRPr="00880BE1">
              <w:rPr>
                <w:sz w:val="20"/>
                <w:szCs w:val="20"/>
              </w:rPr>
              <w:t>gwine</w:t>
            </w:r>
            <w:proofErr w:type="spellEnd"/>
            <w:r w:rsidRPr="00880BE1">
              <w:rPr>
                <w:sz w:val="20"/>
                <w:szCs w:val="20"/>
              </w:rPr>
              <w:t xml:space="preserve"> wrong for dem. But </w:t>
            </w:r>
            <w:proofErr w:type="spellStart"/>
            <w:r w:rsidRPr="00880BE1">
              <w:rPr>
                <w:sz w:val="20"/>
                <w:szCs w:val="20"/>
              </w:rPr>
              <w:t>ef</w:t>
            </w:r>
            <w:proofErr w:type="spellEnd"/>
            <w:r w:rsidRPr="00880BE1">
              <w:rPr>
                <w:sz w:val="20"/>
                <w:szCs w:val="20"/>
              </w:rPr>
              <w:t xml:space="preserve"> she comes out yere looking mighty pleased, </w:t>
            </w:r>
            <w:proofErr w:type="gramStart"/>
            <w:r w:rsidRPr="00880BE1">
              <w:rPr>
                <w:sz w:val="20"/>
                <w:szCs w:val="20"/>
              </w:rPr>
              <w:t>an</w:t>
            </w:r>
            <w:proofErr w:type="gramEnd"/>
            <w:r w:rsidRPr="00880BE1">
              <w:rPr>
                <w:sz w:val="20"/>
                <w:szCs w:val="20"/>
              </w:rPr>
              <w:t xml:space="preserve">' </w:t>
            </w:r>
            <w:proofErr w:type="spellStart"/>
            <w:r w:rsidRPr="00880BE1">
              <w:rPr>
                <w:sz w:val="20"/>
                <w:szCs w:val="20"/>
              </w:rPr>
              <w:t>larffin</w:t>
            </w:r>
            <w:proofErr w:type="spellEnd"/>
            <w:r w:rsidRPr="00880BE1">
              <w:rPr>
                <w:sz w:val="20"/>
                <w:szCs w:val="20"/>
              </w:rPr>
              <w:t xml:space="preserve"> all </w:t>
            </w:r>
            <w:proofErr w:type="spellStart"/>
            <w:r w:rsidRPr="00880BE1">
              <w:rPr>
                <w:sz w:val="20"/>
                <w:szCs w:val="20"/>
              </w:rPr>
              <w:t>ober</w:t>
            </w:r>
            <w:proofErr w:type="spellEnd"/>
            <w:r w:rsidRPr="00880BE1">
              <w:rPr>
                <w:sz w:val="20"/>
                <w:szCs w:val="20"/>
              </w:rPr>
              <w:t xml:space="preserve"> her face, an' </w:t>
            </w:r>
            <w:proofErr w:type="spellStart"/>
            <w:r w:rsidRPr="00880BE1">
              <w:rPr>
                <w:sz w:val="20"/>
                <w:szCs w:val="20"/>
              </w:rPr>
              <w:t>steppin</w:t>
            </w:r>
            <w:proofErr w:type="spellEnd"/>
            <w:r w:rsidRPr="00880BE1">
              <w:rPr>
                <w:sz w:val="20"/>
                <w:szCs w:val="20"/>
              </w:rPr>
              <w:t xml:space="preserve">' so frisky, den I knows de Secesh is </w:t>
            </w:r>
            <w:proofErr w:type="spellStart"/>
            <w:r w:rsidRPr="00880BE1">
              <w:rPr>
                <w:sz w:val="20"/>
                <w:szCs w:val="20"/>
              </w:rPr>
              <w:t>gittin</w:t>
            </w:r>
            <w:proofErr w:type="spellEnd"/>
            <w:r w:rsidRPr="00880BE1">
              <w:rPr>
                <w:sz w:val="20"/>
                <w:szCs w:val="20"/>
              </w:rPr>
              <w:t xml:space="preserve">' de </w:t>
            </w:r>
            <w:proofErr w:type="spellStart"/>
            <w:r w:rsidRPr="00880BE1">
              <w:rPr>
                <w:sz w:val="20"/>
                <w:szCs w:val="20"/>
              </w:rPr>
              <w:t>bes</w:t>
            </w:r>
            <w:proofErr w:type="spellEnd"/>
            <w:r w:rsidRPr="00880BE1">
              <w:rPr>
                <w:sz w:val="20"/>
                <w:szCs w:val="20"/>
              </w:rPr>
              <w:t xml:space="preserve">' </w:t>
            </w:r>
            <w:proofErr w:type="spellStart"/>
            <w:r w:rsidRPr="00880BE1">
              <w:rPr>
                <w:sz w:val="20"/>
                <w:szCs w:val="20"/>
              </w:rPr>
              <w:t>ob</w:t>
            </w:r>
            <w:proofErr w:type="spellEnd"/>
            <w:r w:rsidRPr="00880BE1">
              <w:rPr>
                <w:sz w:val="20"/>
                <w:szCs w:val="20"/>
              </w:rPr>
              <w:t xml:space="preserve"> de Yankees. Robby, honey, does you really </w:t>
            </w:r>
            <w:proofErr w:type="spellStart"/>
            <w:r w:rsidRPr="00880BE1">
              <w:rPr>
                <w:sz w:val="20"/>
                <w:szCs w:val="20"/>
              </w:rPr>
              <w:t>b'lieve</w:t>
            </w:r>
            <w:proofErr w:type="spellEnd"/>
            <w:r w:rsidRPr="00880BE1">
              <w:rPr>
                <w:sz w:val="20"/>
                <w:szCs w:val="20"/>
              </w:rPr>
              <w:t xml:space="preserve"> for good and righty </w:t>
            </w:r>
            <w:proofErr w:type="spellStart"/>
            <w:r w:rsidRPr="00880BE1">
              <w:rPr>
                <w:sz w:val="20"/>
                <w:szCs w:val="20"/>
              </w:rPr>
              <w:t>dat</w:t>
            </w:r>
            <w:proofErr w:type="spellEnd"/>
            <w:r w:rsidRPr="00880BE1">
              <w:rPr>
                <w:sz w:val="20"/>
                <w:szCs w:val="20"/>
              </w:rPr>
              <w:t xml:space="preserve"> dem Yankees is got horns?" </w:t>
            </w:r>
          </w:p>
        </w:tc>
      </w:tr>
      <w:tr w:rsidR="00880BE1" w:rsidRPr="001A5F14" w14:paraId="230B026B" w14:textId="77777777" w:rsidTr="00880BE1">
        <w:trPr>
          <w:trHeight w:val="85"/>
          <w:jc w:val="center"/>
        </w:trPr>
        <w:tc>
          <w:tcPr>
            <w:tcW w:w="895" w:type="dxa"/>
            <w:shd w:val="clear" w:color="auto" w:fill="auto"/>
          </w:tcPr>
          <w:p w14:paraId="300F2271" w14:textId="77777777" w:rsidR="00880BE1" w:rsidRPr="00880BE1" w:rsidRDefault="00880BE1" w:rsidP="00312EC5">
            <w:pPr>
              <w:pStyle w:val="ACLText"/>
              <w:jc w:val="left"/>
              <w:rPr>
                <w:sz w:val="20"/>
                <w:szCs w:val="20"/>
              </w:rPr>
            </w:pPr>
            <w:r w:rsidRPr="00880BE1">
              <w:rPr>
                <w:sz w:val="20"/>
                <w:szCs w:val="20"/>
              </w:rPr>
              <w:t>E.M. Forster</w:t>
            </w:r>
          </w:p>
        </w:tc>
        <w:tc>
          <w:tcPr>
            <w:tcW w:w="1272" w:type="dxa"/>
            <w:tcBorders>
              <w:top w:val="single" w:sz="4" w:space="0" w:color="auto"/>
              <w:bottom w:val="single" w:sz="4" w:space="0" w:color="auto"/>
              <w:right w:val="single" w:sz="4" w:space="0" w:color="auto"/>
            </w:tcBorders>
            <w:shd w:val="clear" w:color="auto" w:fill="auto"/>
          </w:tcPr>
          <w:p w14:paraId="4FA91D0B" w14:textId="77777777" w:rsidR="00880BE1" w:rsidRPr="00880BE1" w:rsidRDefault="00880BE1" w:rsidP="00312EC5">
            <w:pPr>
              <w:pStyle w:val="ACLText"/>
              <w:jc w:val="left"/>
              <w:rPr>
                <w:sz w:val="20"/>
                <w:szCs w:val="20"/>
              </w:rPr>
            </w:pPr>
            <w:r w:rsidRPr="00880BE1">
              <w:rPr>
                <w:sz w:val="20"/>
                <w:szCs w:val="20"/>
              </w:rPr>
              <w:t xml:space="preserve">A Room </w:t>
            </w:r>
            <w:proofErr w:type="gramStart"/>
            <w:r w:rsidRPr="00880BE1">
              <w:rPr>
                <w:sz w:val="20"/>
                <w:szCs w:val="20"/>
              </w:rPr>
              <w:t>With</w:t>
            </w:r>
            <w:proofErr w:type="gramEnd"/>
            <w:r w:rsidRPr="00880BE1">
              <w:rPr>
                <w:sz w:val="20"/>
                <w:szCs w:val="20"/>
              </w:rPr>
              <w:t xml:space="preserve"> a View</w:t>
            </w:r>
          </w:p>
        </w:tc>
        <w:tc>
          <w:tcPr>
            <w:tcW w:w="7738" w:type="dxa"/>
            <w:tcBorders>
              <w:top w:val="single" w:sz="4" w:space="0" w:color="auto"/>
              <w:bottom w:val="single" w:sz="4" w:space="0" w:color="auto"/>
              <w:right w:val="single" w:sz="4" w:space="0" w:color="auto"/>
            </w:tcBorders>
          </w:tcPr>
          <w:p w14:paraId="25CC2097" w14:textId="77777777" w:rsidR="00880BE1" w:rsidRPr="00880BE1" w:rsidRDefault="00880BE1" w:rsidP="00312EC5">
            <w:pPr>
              <w:pStyle w:val="ACLText"/>
              <w:jc w:val="left"/>
              <w:rPr>
                <w:sz w:val="20"/>
                <w:szCs w:val="20"/>
              </w:rPr>
            </w:pPr>
            <w:r w:rsidRPr="00880BE1">
              <w:rPr>
                <w:sz w:val="20"/>
                <w:szCs w:val="20"/>
              </w:rPr>
              <w:t xml:space="preserve">Miss Bartlett was startled. </w:t>
            </w:r>
            <w:proofErr w:type="gramStart"/>
            <w:r w:rsidRPr="00880BE1">
              <w:rPr>
                <w:sz w:val="20"/>
                <w:szCs w:val="20"/>
              </w:rPr>
              <w:t>Generally</w:t>
            </w:r>
            <w:proofErr w:type="gramEnd"/>
            <w:r w:rsidRPr="00880BE1">
              <w:rPr>
                <w:sz w:val="20"/>
                <w:szCs w:val="20"/>
              </w:rPr>
              <w:t xml:space="preserve"> at a pension people looked them over for a day or two before speaking, and often did not find out that they would "do" till they had gone. She knew that the intruder was ill-bred, even before she glanced at him. He was an old man, of heavy build, with a fair, shaven face and large eyes. There was something childish in those eyes, though it was not the childishness of senility. What exactly it was Miss Bartlett did not stop to consider, for her glance passed on to his clothes. These did not attract her. He was probably trying to become acquainted with them before they got into the swim. </w:t>
            </w:r>
            <w:proofErr w:type="gramStart"/>
            <w:r w:rsidRPr="00880BE1">
              <w:rPr>
                <w:sz w:val="20"/>
                <w:szCs w:val="20"/>
              </w:rPr>
              <w:t>So</w:t>
            </w:r>
            <w:proofErr w:type="gramEnd"/>
            <w:r w:rsidRPr="00880BE1">
              <w:rPr>
                <w:sz w:val="20"/>
                <w:szCs w:val="20"/>
              </w:rPr>
              <w:t xml:space="preserve"> she assumed a dazed expression when he spoke to her, and then said: "A view? Oh, a view! How delightful a view is!" </w:t>
            </w:r>
          </w:p>
        </w:tc>
      </w:tr>
      <w:tr w:rsidR="00880BE1" w:rsidRPr="001A5F14" w14:paraId="2FD50456" w14:textId="77777777" w:rsidTr="00880BE1">
        <w:trPr>
          <w:trHeight w:val="278"/>
          <w:jc w:val="center"/>
        </w:trPr>
        <w:tc>
          <w:tcPr>
            <w:tcW w:w="895" w:type="dxa"/>
            <w:shd w:val="clear" w:color="auto" w:fill="auto"/>
          </w:tcPr>
          <w:p w14:paraId="78689A3C" w14:textId="77777777" w:rsidR="00880BE1" w:rsidRPr="00880BE1" w:rsidRDefault="00880BE1" w:rsidP="00312EC5">
            <w:pPr>
              <w:pStyle w:val="ACLText"/>
              <w:jc w:val="left"/>
              <w:rPr>
                <w:sz w:val="20"/>
                <w:szCs w:val="20"/>
              </w:rPr>
            </w:pPr>
            <w:r w:rsidRPr="00880BE1">
              <w:rPr>
                <w:sz w:val="20"/>
                <w:szCs w:val="20"/>
              </w:rPr>
              <w:lastRenderedPageBreak/>
              <w:t>Mary Shelley</w:t>
            </w:r>
          </w:p>
        </w:tc>
        <w:tc>
          <w:tcPr>
            <w:tcW w:w="1272" w:type="dxa"/>
            <w:tcBorders>
              <w:top w:val="single" w:sz="4" w:space="0" w:color="auto"/>
              <w:bottom w:val="single" w:sz="4" w:space="0" w:color="auto"/>
              <w:right w:val="single" w:sz="4" w:space="0" w:color="auto"/>
            </w:tcBorders>
            <w:shd w:val="clear" w:color="auto" w:fill="auto"/>
          </w:tcPr>
          <w:p w14:paraId="5FF1E80E" w14:textId="77777777" w:rsidR="00880BE1" w:rsidRPr="00880BE1" w:rsidRDefault="00880BE1" w:rsidP="00312EC5">
            <w:pPr>
              <w:pStyle w:val="ACLText"/>
              <w:jc w:val="left"/>
              <w:rPr>
                <w:sz w:val="20"/>
                <w:szCs w:val="20"/>
              </w:rPr>
            </w:pPr>
            <w:r w:rsidRPr="00880BE1">
              <w:rPr>
                <w:sz w:val="20"/>
                <w:szCs w:val="20"/>
              </w:rPr>
              <w:t>Frankenstein</w:t>
            </w:r>
          </w:p>
        </w:tc>
        <w:tc>
          <w:tcPr>
            <w:tcW w:w="7738" w:type="dxa"/>
            <w:tcBorders>
              <w:top w:val="single" w:sz="4" w:space="0" w:color="auto"/>
              <w:bottom w:val="single" w:sz="4" w:space="0" w:color="auto"/>
              <w:right w:val="single" w:sz="4" w:space="0" w:color="auto"/>
            </w:tcBorders>
          </w:tcPr>
          <w:p w14:paraId="5E604F74" w14:textId="77777777" w:rsidR="00880BE1" w:rsidRPr="00880BE1" w:rsidRDefault="00880BE1" w:rsidP="00312EC5">
            <w:pPr>
              <w:pStyle w:val="ACLText"/>
              <w:jc w:val="left"/>
              <w:rPr>
                <w:sz w:val="20"/>
                <w:szCs w:val="20"/>
              </w:rPr>
            </w:pPr>
            <w:r w:rsidRPr="00880BE1">
              <w:rPr>
                <w:sz w:val="20"/>
                <w:szCs w:val="20"/>
              </w:rPr>
              <w:t xml:space="preserve">“Devil, cease; and do not poison the air with these sounds of malice. I have declared my resolution to you, and I am no coward to bend beneath words. Leave me; I am inexorable.” </w:t>
            </w:r>
          </w:p>
        </w:tc>
      </w:tr>
      <w:tr w:rsidR="00880BE1" w:rsidRPr="001A5F14" w14:paraId="1F422AC8" w14:textId="77777777" w:rsidTr="00880BE1">
        <w:trPr>
          <w:trHeight w:val="105"/>
          <w:jc w:val="center"/>
        </w:trPr>
        <w:tc>
          <w:tcPr>
            <w:tcW w:w="895" w:type="dxa"/>
            <w:shd w:val="clear" w:color="auto" w:fill="auto"/>
          </w:tcPr>
          <w:p w14:paraId="1A142000" w14:textId="77777777" w:rsidR="00880BE1" w:rsidRPr="00880BE1" w:rsidRDefault="00880BE1" w:rsidP="00312EC5">
            <w:pPr>
              <w:pStyle w:val="ACLText"/>
              <w:jc w:val="left"/>
              <w:rPr>
                <w:sz w:val="20"/>
                <w:szCs w:val="20"/>
              </w:rPr>
            </w:pPr>
            <w:r w:rsidRPr="00880BE1">
              <w:rPr>
                <w:sz w:val="20"/>
                <w:szCs w:val="20"/>
              </w:rPr>
              <w:t>Virginia Woolf</w:t>
            </w:r>
          </w:p>
        </w:tc>
        <w:tc>
          <w:tcPr>
            <w:tcW w:w="1272" w:type="dxa"/>
            <w:tcBorders>
              <w:top w:val="single" w:sz="4" w:space="0" w:color="auto"/>
              <w:bottom w:val="single" w:sz="4" w:space="0" w:color="auto"/>
              <w:right w:val="single" w:sz="4" w:space="0" w:color="auto"/>
            </w:tcBorders>
            <w:shd w:val="clear" w:color="auto" w:fill="auto"/>
          </w:tcPr>
          <w:p w14:paraId="111C61CA" w14:textId="77777777" w:rsidR="00880BE1" w:rsidRPr="00880BE1" w:rsidRDefault="00880BE1" w:rsidP="00312EC5">
            <w:pPr>
              <w:pStyle w:val="ACLText"/>
              <w:jc w:val="left"/>
              <w:rPr>
                <w:sz w:val="20"/>
                <w:szCs w:val="20"/>
              </w:rPr>
            </w:pPr>
            <w:proofErr w:type="spellStart"/>
            <w:r w:rsidRPr="00880BE1">
              <w:rPr>
                <w:sz w:val="20"/>
                <w:szCs w:val="20"/>
              </w:rPr>
              <w:t>Mrs</w:t>
            </w:r>
            <w:proofErr w:type="spellEnd"/>
            <w:r w:rsidRPr="00880BE1">
              <w:rPr>
                <w:sz w:val="20"/>
                <w:szCs w:val="20"/>
              </w:rPr>
              <w:t xml:space="preserve"> Dalloway</w:t>
            </w:r>
          </w:p>
        </w:tc>
        <w:tc>
          <w:tcPr>
            <w:tcW w:w="7738" w:type="dxa"/>
            <w:tcBorders>
              <w:top w:val="single" w:sz="4" w:space="0" w:color="auto"/>
              <w:bottom w:val="single" w:sz="4" w:space="0" w:color="auto"/>
              <w:right w:val="single" w:sz="4" w:space="0" w:color="auto"/>
            </w:tcBorders>
          </w:tcPr>
          <w:p w14:paraId="08E0484B" w14:textId="77777777" w:rsidR="00880BE1" w:rsidRPr="00880BE1" w:rsidRDefault="00880BE1" w:rsidP="00312EC5">
            <w:pPr>
              <w:pStyle w:val="ACLText"/>
              <w:jc w:val="left"/>
              <w:rPr>
                <w:sz w:val="20"/>
                <w:szCs w:val="20"/>
              </w:rPr>
            </w:pPr>
            <w:r w:rsidRPr="00880BE1">
              <w:rPr>
                <w:sz w:val="20"/>
                <w:szCs w:val="20"/>
              </w:rPr>
              <w:t xml:space="preserve">I am in love, he said, not to her however, but to </w:t>
            </w:r>
            <w:proofErr w:type="spellStart"/>
            <w:r w:rsidRPr="00880BE1">
              <w:rPr>
                <w:sz w:val="20"/>
                <w:szCs w:val="20"/>
              </w:rPr>
              <w:t>some one</w:t>
            </w:r>
            <w:proofErr w:type="spellEnd"/>
            <w:r w:rsidRPr="00880BE1">
              <w:rPr>
                <w:sz w:val="20"/>
                <w:szCs w:val="20"/>
              </w:rPr>
              <w:t xml:space="preserve"> raised up in the dark so that you could not touch her but must lay your garland down on the grass in the dark. </w:t>
            </w:r>
          </w:p>
        </w:tc>
      </w:tr>
      <w:tr w:rsidR="00880BE1" w14:paraId="4647ACA9" w14:textId="77777777" w:rsidTr="00880BE1">
        <w:trPr>
          <w:trHeight w:val="278"/>
          <w:jc w:val="center"/>
        </w:trPr>
        <w:tc>
          <w:tcPr>
            <w:tcW w:w="895" w:type="dxa"/>
            <w:shd w:val="clear" w:color="auto" w:fill="auto"/>
          </w:tcPr>
          <w:p w14:paraId="487003B6" w14:textId="77777777" w:rsidR="00880BE1" w:rsidRPr="00880BE1" w:rsidRDefault="00880BE1" w:rsidP="00312EC5">
            <w:pPr>
              <w:pStyle w:val="ACLText"/>
              <w:jc w:val="left"/>
              <w:rPr>
                <w:sz w:val="20"/>
                <w:szCs w:val="20"/>
              </w:rPr>
            </w:pPr>
            <w:r w:rsidRPr="00880BE1">
              <w:rPr>
                <w:sz w:val="20"/>
                <w:szCs w:val="20"/>
              </w:rPr>
              <w:t>Gustave Flaubert</w:t>
            </w:r>
          </w:p>
        </w:tc>
        <w:tc>
          <w:tcPr>
            <w:tcW w:w="1272" w:type="dxa"/>
            <w:tcBorders>
              <w:top w:val="single" w:sz="4" w:space="0" w:color="auto"/>
              <w:bottom w:val="single" w:sz="4" w:space="0" w:color="auto"/>
              <w:right w:val="single" w:sz="4" w:space="0" w:color="auto"/>
            </w:tcBorders>
            <w:shd w:val="clear" w:color="auto" w:fill="auto"/>
          </w:tcPr>
          <w:p w14:paraId="0C4B3AC8" w14:textId="77777777" w:rsidR="00880BE1" w:rsidRPr="00880BE1" w:rsidRDefault="00880BE1" w:rsidP="00312EC5">
            <w:pPr>
              <w:pStyle w:val="ACLText"/>
              <w:jc w:val="left"/>
              <w:rPr>
                <w:sz w:val="20"/>
                <w:szCs w:val="20"/>
              </w:rPr>
            </w:pPr>
            <w:r w:rsidRPr="00880BE1">
              <w:rPr>
                <w:sz w:val="20"/>
                <w:szCs w:val="20"/>
              </w:rPr>
              <w:t>Madame Bovary</w:t>
            </w:r>
          </w:p>
        </w:tc>
        <w:tc>
          <w:tcPr>
            <w:tcW w:w="7738" w:type="dxa"/>
            <w:tcBorders>
              <w:top w:val="single" w:sz="4" w:space="0" w:color="auto"/>
              <w:bottom w:val="single" w:sz="4" w:space="0" w:color="auto"/>
              <w:right w:val="single" w:sz="4" w:space="0" w:color="auto"/>
            </w:tcBorders>
          </w:tcPr>
          <w:p w14:paraId="3D1AC015" w14:textId="77777777" w:rsidR="00880BE1" w:rsidRPr="00880BE1" w:rsidRDefault="00880BE1" w:rsidP="00312EC5">
            <w:pPr>
              <w:pStyle w:val="ACLText"/>
              <w:jc w:val="left"/>
              <w:rPr>
                <w:sz w:val="20"/>
                <w:szCs w:val="20"/>
              </w:rPr>
            </w:pPr>
            <w:r w:rsidRPr="00880BE1">
              <w:rPr>
                <w:sz w:val="20"/>
                <w:szCs w:val="20"/>
              </w:rPr>
              <w:t>“They smell the dead,” replied the priest. “It’s like bees; they leave their hives on the decease of any person.”</w:t>
            </w:r>
          </w:p>
        </w:tc>
      </w:tr>
      <w:tr w:rsidR="00880BE1" w14:paraId="4A3DBE0C" w14:textId="77777777" w:rsidTr="00880BE1">
        <w:trPr>
          <w:trHeight w:val="278"/>
          <w:jc w:val="center"/>
        </w:trPr>
        <w:tc>
          <w:tcPr>
            <w:tcW w:w="895" w:type="dxa"/>
            <w:shd w:val="clear" w:color="auto" w:fill="auto"/>
          </w:tcPr>
          <w:p w14:paraId="46B7B0BA" w14:textId="77777777" w:rsidR="00880BE1" w:rsidRPr="00880BE1" w:rsidRDefault="00880BE1" w:rsidP="00312EC5">
            <w:pPr>
              <w:pStyle w:val="ACLText"/>
              <w:jc w:val="left"/>
              <w:rPr>
                <w:sz w:val="20"/>
                <w:szCs w:val="20"/>
              </w:rPr>
            </w:pPr>
            <w:r w:rsidRPr="00880BE1">
              <w:rPr>
                <w:sz w:val="20"/>
                <w:szCs w:val="20"/>
              </w:rPr>
              <w:t>Thomas Hardy</w:t>
            </w:r>
          </w:p>
        </w:tc>
        <w:tc>
          <w:tcPr>
            <w:tcW w:w="1272" w:type="dxa"/>
            <w:tcBorders>
              <w:top w:val="single" w:sz="4" w:space="0" w:color="auto"/>
              <w:bottom w:val="single" w:sz="4" w:space="0" w:color="auto"/>
              <w:right w:val="single" w:sz="4" w:space="0" w:color="auto"/>
            </w:tcBorders>
            <w:shd w:val="clear" w:color="auto" w:fill="auto"/>
          </w:tcPr>
          <w:p w14:paraId="1003A78A" w14:textId="77777777" w:rsidR="00880BE1" w:rsidRPr="00880BE1" w:rsidRDefault="00880BE1" w:rsidP="00312EC5">
            <w:pPr>
              <w:pStyle w:val="ACLText"/>
              <w:jc w:val="left"/>
              <w:rPr>
                <w:sz w:val="20"/>
                <w:szCs w:val="20"/>
              </w:rPr>
            </w:pPr>
            <w:r w:rsidRPr="00880BE1">
              <w:rPr>
                <w:sz w:val="20"/>
                <w:szCs w:val="20"/>
              </w:rPr>
              <w:t>Tess of the d'Urbervilles</w:t>
            </w:r>
          </w:p>
        </w:tc>
        <w:tc>
          <w:tcPr>
            <w:tcW w:w="7738" w:type="dxa"/>
            <w:tcBorders>
              <w:top w:val="single" w:sz="4" w:space="0" w:color="auto"/>
              <w:bottom w:val="single" w:sz="4" w:space="0" w:color="auto"/>
              <w:right w:val="single" w:sz="4" w:space="0" w:color="auto"/>
            </w:tcBorders>
          </w:tcPr>
          <w:p w14:paraId="773F160C" w14:textId="77777777" w:rsidR="00880BE1" w:rsidRPr="00880BE1" w:rsidRDefault="00880BE1" w:rsidP="00312EC5">
            <w:pPr>
              <w:pStyle w:val="ACLText"/>
              <w:jc w:val="left"/>
              <w:rPr>
                <w:sz w:val="20"/>
                <w:szCs w:val="20"/>
              </w:rPr>
            </w:pPr>
            <w:r w:rsidRPr="00880BE1">
              <w:rPr>
                <w:sz w:val="20"/>
                <w:szCs w:val="20"/>
              </w:rPr>
              <w:t xml:space="preserve">The farmer and his wife were in the field </w:t>
            </w:r>
            <w:proofErr w:type="gramStart"/>
            <w:r w:rsidRPr="00880BE1">
              <w:rPr>
                <w:sz w:val="20"/>
                <w:szCs w:val="20"/>
              </w:rPr>
              <w:t>at the moment</w:t>
            </w:r>
            <w:proofErr w:type="gramEnd"/>
            <w:r w:rsidRPr="00880BE1">
              <w:rPr>
                <w:sz w:val="20"/>
                <w:szCs w:val="20"/>
              </w:rPr>
              <w:t xml:space="preserve"> of his visit, and Clare was in the rooms alone for some time. Inwardly swollen with a renewal of sentiment that he had not quite reckoned with, he went upstairs to her chamber, which had never been his. The bed was smooth as she had made it with her own hands on the morning of leaving. The mistletoe hung under the tester just as he had placed it. Having been there three or four weeks it was turning </w:t>
            </w:r>
            <w:proofErr w:type="spellStart"/>
            <w:r w:rsidRPr="00880BE1">
              <w:rPr>
                <w:sz w:val="20"/>
                <w:szCs w:val="20"/>
              </w:rPr>
              <w:t>colour</w:t>
            </w:r>
            <w:proofErr w:type="spellEnd"/>
            <w:r w:rsidRPr="00880BE1">
              <w:rPr>
                <w:sz w:val="20"/>
                <w:szCs w:val="20"/>
              </w:rPr>
              <w:t xml:space="preserve">, and the leaves and berries were wrinkled. Angel took it down and crushed it into the grate. Standing there, he for the first time doubted whether his course in this conjecture had been a wise, much less a generous, one. But had he not been cruelly blinded? In the incoherent multitude of his </w:t>
            </w:r>
            <w:proofErr w:type="gramStart"/>
            <w:r w:rsidRPr="00880BE1">
              <w:rPr>
                <w:sz w:val="20"/>
                <w:szCs w:val="20"/>
              </w:rPr>
              <w:t>emotions</w:t>
            </w:r>
            <w:proofErr w:type="gramEnd"/>
            <w:r w:rsidRPr="00880BE1">
              <w:rPr>
                <w:sz w:val="20"/>
                <w:szCs w:val="20"/>
              </w:rPr>
              <w:t xml:space="preserve"> he knelt down at the bedside wet-eyed. "O Tess! If you had only told me sooner, I would have forgiven you!" he mourned.</w:t>
            </w:r>
          </w:p>
        </w:tc>
      </w:tr>
      <w:tr w:rsidR="00880BE1" w:rsidRPr="001A5F14" w14:paraId="605A1FA3" w14:textId="77777777" w:rsidTr="00880BE1">
        <w:trPr>
          <w:trHeight w:val="278"/>
          <w:jc w:val="center"/>
        </w:trPr>
        <w:tc>
          <w:tcPr>
            <w:tcW w:w="895" w:type="dxa"/>
            <w:shd w:val="clear" w:color="auto" w:fill="auto"/>
          </w:tcPr>
          <w:p w14:paraId="3DB0BD95" w14:textId="77777777" w:rsidR="00880BE1" w:rsidRPr="00880BE1" w:rsidRDefault="00880BE1" w:rsidP="00312EC5">
            <w:pPr>
              <w:pStyle w:val="ACLText"/>
              <w:jc w:val="left"/>
              <w:rPr>
                <w:sz w:val="20"/>
                <w:szCs w:val="20"/>
              </w:rPr>
            </w:pPr>
            <w:r w:rsidRPr="00880BE1">
              <w:rPr>
                <w:sz w:val="20"/>
                <w:szCs w:val="20"/>
              </w:rPr>
              <w:t>Kate Chopin</w:t>
            </w:r>
          </w:p>
        </w:tc>
        <w:tc>
          <w:tcPr>
            <w:tcW w:w="1272" w:type="dxa"/>
            <w:tcBorders>
              <w:top w:val="single" w:sz="4" w:space="0" w:color="auto"/>
              <w:bottom w:val="single" w:sz="4" w:space="0" w:color="auto"/>
              <w:right w:val="single" w:sz="4" w:space="0" w:color="auto"/>
            </w:tcBorders>
            <w:shd w:val="clear" w:color="auto" w:fill="auto"/>
          </w:tcPr>
          <w:p w14:paraId="4065D432" w14:textId="77777777" w:rsidR="00880BE1" w:rsidRPr="00880BE1" w:rsidRDefault="00880BE1" w:rsidP="00312EC5">
            <w:pPr>
              <w:pStyle w:val="ACLText"/>
              <w:jc w:val="left"/>
              <w:rPr>
                <w:sz w:val="20"/>
                <w:szCs w:val="20"/>
              </w:rPr>
            </w:pPr>
            <w:r w:rsidRPr="00880BE1">
              <w:rPr>
                <w:sz w:val="20"/>
                <w:szCs w:val="20"/>
              </w:rPr>
              <w:t>Awakening</w:t>
            </w:r>
          </w:p>
        </w:tc>
        <w:tc>
          <w:tcPr>
            <w:tcW w:w="7738" w:type="dxa"/>
            <w:tcBorders>
              <w:top w:val="single" w:sz="4" w:space="0" w:color="auto"/>
              <w:bottom w:val="single" w:sz="4" w:space="0" w:color="auto"/>
              <w:right w:val="single" w:sz="4" w:space="0" w:color="auto"/>
            </w:tcBorders>
          </w:tcPr>
          <w:p w14:paraId="1D8A5E8E" w14:textId="77777777" w:rsidR="00880BE1" w:rsidRPr="00880BE1" w:rsidRDefault="00880BE1" w:rsidP="00312EC5">
            <w:pPr>
              <w:pStyle w:val="ACLText"/>
              <w:jc w:val="left"/>
              <w:rPr>
                <w:sz w:val="20"/>
                <w:szCs w:val="20"/>
              </w:rPr>
            </w:pPr>
            <w:r w:rsidRPr="00880BE1">
              <w:rPr>
                <w:sz w:val="20"/>
                <w:szCs w:val="20"/>
              </w:rPr>
              <w:t xml:space="preserve">Many of them were delicious in the role; one of them was the embodiment of every womanly grace and charm. If her husband did not adore her, he was a brute, deserving of death by slow torture. Her name was Adele </w:t>
            </w:r>
            <w:proofErr w:type="spellStart"/>
            <w:r w:rsidRPr="00880BE1">
              <w:rPr>
                <w:sz w:val="20"/>
                <w:szCs w:val="20"/>
              </w:rPr>
              <w:t>Ratignolle</w:t>
            </w:r>
            <w:proofErr w:type="spellEnd"/>
            <w:r w:rsidRPr="00880BE1">
              <w:rPr>
                <w:sz w:val="20"/>
                <w:szCs w:val="20"/>
              </w:rPr>
              <w:t xml:space="preserve">. There are no words to describe her save the old ones that have served so often to picture the bygone heroine of romance and the fair lady of our dreams. There was nothing subtle or hidden about her charms; her beauty was all there, </w:t>
            </w:r>
            <w:proofErr w:type="gramStart"/>
            <w:r w:rsidRPr="00880BE1">
              <w:rPr>
                <w:sz w:val="20"/>
                <w:szCs w:val="20"/>
              </w:rPr>
              <w:t>flaming</w:t>
            </w:r>
            <w:proofErr w:type="gramEnd"/>
            <w:r w:rsidRPr="00880BE1">
              <w:rPr>
                <w:sz w:val="20"/>
                <w:szCs w:val="20"/>
              </w:rPr>
              <w:t xml:space="preserve"> and apparent: the spun-gold hair that comb nor confining pin could restrain; the blue eyes that were like nothing but sapphires; two lips that pouted, that were so red one could only think of cherries or some other delicious crimson fruit in looking at them. She was growing a little stout, but it did not seem to detract an iota from the grace of every step, pose, gesture. One would not have wanted her white neck a mite less full or her beautiful arms </w:t>
            </w:r>
            <w:proofErr w:type="gramStart"/>
            <w:r w:rsidRPr="00880BE1">
              <w:rPr>
                <w:sz w:val="20"/>
                <w:szCs w:val="20"/>
              </w:rPr>
              <w:t>more slender</w:t>
            </w:r>
            <w:proofErr w:type="gramEnd"/>
            <w:r w:rsidRPr="00880BE1">
              <w:rPr>
                <w:sz w:val="20"/>
                <w:szCs w:val="20"/>
              </w:rPr>
              <w:t>. Never were hands more exquisite than hers, and it was a joy to look at them when she threaded her needle or adjusted her gold thimble to her taper middle finger as she sewed away on the little night-drawers or fashioned a bodice or a bib.</w:t>
            </w:r>
          </w:p>
        </w:tc>
      </w:tr>
      <w:tr w:rsidR="00880BE1" w:rsidRPr="001A5F14" w14:paraId="394C807E" w14:textId="77777777" w:rsidTr="00880BE1">
        <w:trPr>
          <w:trHeight w:val="278"/>
          <w:jc w:val="center"/>
        </w:trPr>
        <w:tc>
          <w:tcPr>
            <w:tcW w:w="895" w:type="dxa"/>
            <w:shd w:val="clear" w:color="auto" w:fill="auto"/>
          </w:tcPr>
          <w:p w14:paraId="7C7C96F0" w14:textId="77777777" w:rsidR="00880BE1" w:rsidRPr="00880BE1" w:rsidRDefault="00880BE1" w:rsidP="00312EC5">
            <w:pPr>
              <w:pStyle w:val="ACLText"/>
              <w:jc w:val="left"/>
              <w:rPr>
                <w:sz w:val="20"/>
                <w:szCs w:val="20"/>
              </w:rPr>
            </w:pPr>
            <w:r w:rsidRPr="00880BE1">
              <w:rPr>
                <w:sz w:val="20"/>
                <w:szCs w:val="20"/>
              </w:rPr>
              <w:t>Jane Austen</w:t>
            </w:r>
          </w:p>
        </w:tc>
        <w:tc>
          <w:tcPr>
            <w:tcW w:w="1272" w:type="dxa"/>
            <w:tcBorders>
              <w:top w:val="single" w:sz="4" w:space="0" w:color="auto"/>
              <w:bottom w:val="single" w:sz="4" w:space="0" w:color="auto"/>
              <w:right w:val="single" w:sz="4" w:space="0" w:color="auto"/>
            </w:tcBorders>
            <w:shd w:val="clear" w:color="auto" w:fill="auto"/>
          </w:tcPr>
          <w:p w14:paraId="52B77683" w14:textId="77777777" w:rsidR="00880BE1" w:rsidRPr="00880BE1" w:rsidRDefault="00880BE1" w:rsidP="00312EC5">
            <w:pPr>
              <w:pStyle w:val="ACLText"/>
              <w:jc w:val="left"/>
              <w:rPr>
                <w:sz w:val="20"/>
                <w:szCs w:val="20"/>
              </w:rPr>
            </w:pPr>
            <w:r w:rsidRPr="00880BE1">
              <w:rPr>
                <w:sz w:val="20"/>
                <w:szCs w:val="20"/>
              </w:rPr>
              <w:t>Pride and Prejudice</w:t>
            </w:r>
          </w:p>
        </w:tc>
        <w:tc>
          <w:tcPr>
            <w:tcW w:w="7738" w:type="dxa"/>
            <w:tcBorders>
              <w:top w:val="single" w:sz="4" w:space="0" w:color="auto"/>
              <w:bottom w:val="single" w:sz="4" w:space="0" w:color="auto"/>
              <w:right w:val="single" w:sz="4" w:space="0" w:color="auto"/>
            </w:tcBorders>
          </w:tcPr>
          <w:p w14:paraId="634A6D35" w14:textId="77777777" w:rsidR="00880BE1" w:rsidRPr="00880BE1" w:rsidRDefault="00880BE1" w:rsidP="00312EC5">
            <w:pPr>
              <w:pStyle w:val="ACLText"/>
              <w:jc w:val="left"/>
              <w:rPr>
                <w:sz w:val="20"/>
                <w:szCs w:val="20"/>
              </w:rPr>
            </w:pPr>
            <w:r w:rsidRPr="00880BE1">
              <w:rPr>
                <w:sz w:val="20"/>
                <w:szCs w:val="20"/>
              </w:rPr>
              <w:t xml:space="preserve">Why, yes--because he chose to marry. As a bachelor he might possibly have got into the right circles, though his character would in any case have made it difficult for him to curry </w:t>
            </w:r>
            <w:proofErr w:type="spellStart"/>
            <w:r w:rsidRPr="00880BE1">
              <w:rPr>
                <w:sz w:val="20"/>
                <w:szCs w:val="20"/>
              </w:rPr>
              <w:t>favour</w:t>
            </w:r>
            <w:proofErr w:type="spellEnd"/>
            <w:r w:rsidRPr="00880BE1">
              <w:rPr>
                <w:sz w:val="20"/>
                <w:szCs w:val="20"/>
              </w:rPr>
              <w:t>.</w:t>
            </w:r>
          </w:p>
        </w:tc>
      </w:tr>
      <w:tr w:rsidR="00880BE1" w:rsidRPr="001A5F14" w14:paraId="43168724" w14:textId="77777777" w:rsidTr="00880BE1">
        <w:trPr>
          <w:trHeight w:val="278"/>
          <w:jc w:val="center"/>
        </w:trPr>
        <w:tc>
          <w:tcPr>
            <w:tcW w:w="895" w:type="dxa"/>
            <w:shd w:val="clear" w:color="auto" w:fill="auto"/>
          </w:tcPr>
          <w:p w14:paraId="46EA2D60" w14:textId="77777777" w:rsidR="00880BE1" w:rsidRPr="00880BE1" w:rsidRDefault="00880BE1" w:rsidP="00312EC5">
            <w:pPr>
              <w:pStyle w:val="ACLText"/>
              <w:jc w:val="left"/>
              <w:rPr>
                <w:sz w:val="20"/>
                <w:szCs w:val="20"/>
              </w:rPr>
            </w:pPr>
            <w:r w:rsidRPr="00880BE1">
              <w:rPr>
                <w:sz w:val="20"/>
                <w:szCs w:val="20"/>
              </w:rPr>
              <w:t>Charles Dickens</w:t>
            </w:r>
          </w:p>
        </w:tc>
        <w:tc>
          <w:tcPr>
            <w:tcW w:w="1272" w:type="dxa"/>
            <w:tcBorders>
              <w:top w:val="single" w:sz="4" w:space="0" w:color="auto"/>
              <w:bottom w:val="single" w:sz="4" w:space="0" w:color="auto"/>
              <w:right w:val="single" w:sz="4" w:space="0" w:color="auto"/>
            </w:tcBorders>
            <w:shd w:val="clear" w:color="auto" w:fill="auto"/>
          </w:tcPr>
          <w:p w14:paraId="20DBA048" w14:textId="77777777" w:rsidR="00880BE1" w:rsidRPr="00880BE1" w:rsidRDefault="00880BE1" w:rsidP="00312EC5">
            <w:pPr>
              <w:pStyle w:val="ACLText"/>
              <w:jc w:val="left"/>
              <w:rPr>
                <w:sz w:val="20"/>
                <w:szCs w:val="20"/>
              </w:rPr>
            </w:pPr>
            <w:r w:rsidRPr="00880BE1">
              <w:rPr>
                <w:sz w:val="20"/>
                <w:szCs w:val="20"/>
              </w:rPr>
              <w:t>Bleak House</w:t>
            </w:r>
          </w:p>
        </w:tc>
        <w:tc>
          <w:tcPr>
            <w:tcW w:w="7738" w:type="dxa"/>
            <w:tcBorders>
              <w:top w:val="single" w:sz="4" w:space="0" w:color="auto"/>
              <w:bottom w:val="single" w:sz="4" w:space="0" w:color="auto"/>
              <w:right w:val="single" w:sz="4" w:space="0" w:color="auto"/>
            </w:tcBorders>
          </w:tcPr>
          <w:p w14:paraId="24A0ACEB" w14:textId="77777777" w:rsidR="00880BE1" w:rsidRPr="00880BE1" w:rsidRDefault="00880BE1" w:rsidP="00312EC5">
            <w:pPr>
              <w:pStyle w:val="ACLText"/>
              <w:jc w:val="left"/>
              <w:rPr>
                <w:sz w:val="20"/>
                <w:szCs w:val="20"/>
              </w:rPr>
            </w:pPr>
            <w:r w:rsidRPr="00880BE1">
              <w:rPr>
                <w:sz w:val="20"/>
                <w:szCs w:val="20"/>
              </w:rPr>
              <w:t xml:space="preserve">England has been in a dreadful state for some weeks. Lord </w:t>
            </w:r>
            <w:proofErr w:type="spellStart"/>
            <w:r w:rsidRPr="00880BE1">
              <w:rPr>
                <w:sz w:val="20"/>
                <w:szCs w:val="20"/>
              </w:rPr>
              <w:t>Coodle</w:t>
            </w:r>
            <w:proofErr w:type="spellEnd"/>
            <w:r w:rsidRPr="00880BE1">
              <w:rPr>
                <w:sz w:val="20"/>
                <w:szCs w:val="20"/>
              </w:rPr>
              <w:t xml:space="preserve"> would go out, Sir Thomas Doodle </w:t>
            </w:r>
            <w:proofErr w:type="gramStart"/>
            <w:r w:rsidRPr="00880BE1">
              <w:rPr>
                <w:sz w:val="20"/>
                <w:szCs w:val="20"/>
              </w:rPr>
              <w:t>wouldn't</w:t>
            </w:r>
            <w:proofErr w:type="gramEnd"/>
            <w:r w:rsidRPr="00880BE1">
              <w:rPr>
                <w:sz w:val="20"/>
                <w:szCs w:val="20"/>
              </w:rPr>
              <w:t xml:space="preserve"> come in, and there being nobody in Great Britain (to speak of) except </w:t>
            </w:r>
            <w:proofErr w:type="spellStart"/>
            <w:r w:rsidRPr="00880BE1">
              <w:rPr>
                <w:sz w:val="20"/>
                <w:szCs w:val="20"/>
              </w:rPr>
              <w:t>Coodle</w:t>
            </w:r>
            <w:proofErr w:type="spellEnd"/>
            <w:r w:rsidRPr="00880BE1">
              <w:rPr>
                <w:sz w:val="20"/>
                <w:szCs w:val="20"/>
              </w:rPr>
              <w:t xml:space="preserve"> and Doodle, there has been no government. It is a mercy that the hostile meeting between those two great men, which at one time seemed inevitable, did not come off, because if both pistols had taken effect, and </w:t>
            </w:r>
            <w:proofErr w:type="spellStart"/>
            <w:r w:rsidRPr="00880BE1">
              <w:rPr>
                <w:sz w:val="20"/>
                <w:szCs w:val="20"/>
              </w:rPr>
              <w:t>Coodle</w:t>
            </w:r>
            <w:proofErr w:type="spellEnd"/>
            <w:r w:rsidRPr="00880BE1">
              <w:rPr>
                <w:sz w:val="20"/>
                <w:szCs w:val="20"/>
              </w:rPr>
              <w:t xml:space="preserve"> and Doodle had killed each other, it is to be presumed that England must have waited to be governed until young </w:t>
            </w:r>
            <w:proofErr w:type="spellStart"/>
            <w:r w:rsidRPr="00880BE1">
              <w:rPr>
                <w:sz w:val="20"/>
                <w:szCs w:val="20"/>
              </w:rPr>
              <w:t>Coodle</w:t>
            </w:r>
            <w:proofErr w:type="spellEnd"/>
            <w:r w:rsidRPr="00880BE1">
              <w:rPr>
                <w:sz w:val="20"/>
                <w:szCs w:val="20"/>
              </w:rPr>
              <w:t xml:space="preserve"> and young Doodle, now in frocks and long stockings, were grown up. This stupendous national calamity, however, was averted by Lord </w:t>
            </w:r>
            <w:proofErr w:type="spellStart"/>
            <w:r w:rsidRPr="00880BE1">
              <w:rPr>
                <w:sz w:val="20"/>
                <w:szCs w:val="20"/>
              </w:rPr>
              <w:t>Coodle's</w:t>
            </w:r>
            <w:proofErr w:type="spellEnd"/>
            <w:r w:rsidRPr="00880BE1">
              <w:rPr>
                <w:sz w:val="20"/>
                <w:szCs w:val="20"/>
              </w:rPr>
              <w:t xml:space="preserve"> making the timely discovery that if in the heat of debate he had said that he scorned and despised the whole ignoble career of Sir Thomas Doodle, he had merely meant to say that party differences should never induce him to withhold from it the tribute of his warmest admiration; while it as opportunely turned out, on the other hand, that Sir Thomas Doodle had in his own bosom expressly booked Lord </w:t>
            </w:r>
            <w:proofErr w:type="spellStart"/>
            <w:r w:rsidRPr="00880BE1">
              <w:rPr>
                <w:sz w:val="20"/>
                <w:szCs w:val="20"/>
              </w:rPr>
              <w:t>Coodle</w:t>
            </w:r>
            <w:proofErr w:type="spellEnd"/>
            <w:r w:rsidRPr="00880BE1">
              <w:rPr>
                <w:sz w:val="20"/>
                <w:szCs w:val="20"/>
              </w:rPr>
              <w:t xml:space="preserve"> to go down to posterity as the mirror of virtue and </w:t>
            </w:r>
            <w:proofErr w:type="spellStart"/>
            <w:r w:rsidRPr="00880BE1">
              <w:rPr>
                <w:sz w:val="20"/>
                <w:szCs w:val="20"/>
              </w:rPr>
              <w:t>honour</w:t>
            </w:r>
            <w:proofErr w:type="spellEnd"/>
            <w:r w:rsidRPr="00880BE1">
              <w:rPr>
                <w:sz w:val="20"/>
                <w:szCs w:val="20"/>
              </w:rPr>
              <w:t>.</w:t>
            </w:r>
          </w:p>
        </w:tc>
      </w:tr>
      <w:tr w:rsidR="00880BE1" w:rsidRPr="001A5F14" w14:paraId="316A2CE5" w14:textId="77777777" w:rsidTr="00880BE1">
        <w:trPr>
          <w:trHeight w:val="278"/>
          <w:jc w:val="center"/>
        </w:trPr>
        <w:tc>
          <w:tcPr>
            <w:tcW w:w="895" w:type="dxa"/>
            <w:shd w:val="clear" w:color="auto" w:fill="auto"/>
          </w:tcPr>
          <w:p w14:paraId="524B4CC3" w14:textId="77777777" w:rsidR="00880BE1" w:rsidRPr="00880BE1" w:rsidRDefault="00880BE1" w:rsidP="00312EC5">
            <w:pPr>
              <w:pStyle w:val="ACLText"/>
              <w:jc w:val="left"/>
              <w:rPr>
                <w:sz w:val="20"/>
                <w:szCs w:val="20"/>
              </w:rPr>
            </w:pPr>
            <w:r w:rsidRPr="00880BE1">
              <w:rPr>
                <w:sz w:val="20"/>
                <w:szCs w:val="20"/>
              </w:rPr>
              <w:t>George Eliot</w:t>
            </w:r>
          </w:p>
        </w:tc>
        <w:tc>
          <w:tcPr>
            <w:tcW w:w="1272" w:type="dxa"/>
            <w:tcBorders>
              <w:top w:val="single" w:sz="4" w:space="0" w:color="auto"/>
              <w:bottom w:val="single" w:sz="4" w:space="0" w:color="auto"/>
              <w:right w:val="single" w:sz="4" w:space="0" w:color="auto"/>
            </w:tcBorders>
            <w:shd w:val="clear" w:color="auto" w:fill="auto"/>
          </w:tcPr>
          <w:p w14:paraId="2DCCC921" w14:textId="77777777" w:rsidR="00880BE1" w:rsidRPr="00880BE1" w:rsidRDefault="00880BE1" w:rsidP="00312EC5">
            <w:pPr>
              <w:pStyle w:val="ACLText"/>
              <w:jc w:val="left"/>
              <w:rPr>
                <w:sz w:val="20"/>
                <w:szCs w:val="20"/>
              </w:rPr>
            </w:pPr>
            <w:r w:rsidRPr="00880BE1">
              <w:rPr>
                <w:sz w:val="20"/>
                <w:szCs w:val="20"/>
              </w:rPr>
              <w:t>Middlemarch</w:t>
            </w:r>
          </w:p>
        </w:tc>
        <w:tc>
          <w:tcPr>
            <w:tcW w:w="7738" w:type="dxa"/>
            <w:tcBorders>
              <w:top w:val="single" w:sz="4" w:space="0" w:color="auto"/>
              <w:bottom w:val="single" w:sz="4" w:space="0" w:color="auto"/>
              <w:right w:val="single" w:sz="4" w:space="0" w:color="auto"/>
            </w:tcBorders>
          </w:tcPr>
          <w:p w14:paraId="244CCD3C" w14:textId="77777777" w:rsidR="00880BE1" w:rsidRPr="00880BE1" w:rsidRDefault="00880BE1" w:rsidP="00312EC5">
            <w:pPr>
              <w:pStyle w:val="ACLText"/>
              <w:jc w:val="left"/>
              <w:rPr>
                <w:sz w:val="20"/>
                <w:szCs w:val="20"/>
              </w:rPr>
            </w:pPr>
            <w:r w:rsidRPr="00880BE1">
              <w:rPr>
                <w:sz w:val="20"/>
                <w:szCs w:val="20"/>
              </w:rPr>
              <w:t>"It is so painful in you, Celia, that you will look at human beings as if they were merely animals with a toilet, and never see the great soul in a man's face."</w:t>
            </w:r>
          </w:p>
        </w:tc>
      </w:tr>
      <w:tr w:rsidR="00880BE1" w:rsidRPr="001A5F14" w14:paraId="12C06DD7" w14:textId="77777777" w:rsidTr="00880BE1">
        <w:trPr>
          <w:trHeight w:val="278"/>
          <w:jc w:val="center"/>
        </w:trPr>
        <w:tc>
          <w:tcPr>
            <w:tcW w:w="895" w:type="dxa"/>
            <w:shd w:val="clear" w:color="auto" w:fill="auto"/>
          </w:tcPr>
          <w:p w14:paraId="51492C93" w14:textId="77777777" w:rsidR="00880BE1" w:rsidRPr="00880BE1" w:rsidRDefault="00880BE1" w:rsidP="00312EC5">
            <w:pPr>
              <w:pStyle w:val="ACLText"/>
              <w:jc w:val="left"/>
              <w:rPr>
                <w:sz w:val="20"/>
                <w:szCs w:val="20"/>
              </w:rPr>
            </w:pPr>
            <w:r w:rsidRPr="00880BE1">
              <w:rPr>
                <w:sz w:val="20"/>
                <w:szCs w:val="20"/>
              </w:rPr>
              <w:t>Mary Russell Mitford</w:t>
            </w:r>
          </w:p>
        </w:tc>
        <w:tc>
          <w:tcPr>
            <w:tcW w:w="1272" w:type="dxa"/>
            <w:tcBorders>
              <w:top w:val="single" w:sz="4" w:space="0" w:color="auto"/>
              <w:bottom w:val="single" w:sz="4" w:space="0" w:color="auto"/>
              <w:right w:val="single" w:sz="4" w:space="0" w:color="auto"/>
            </w:tcBorders>
            <w:shd w:val="clear" w:color="auto" w:fill="auto"/>
          </w:tcPr>
          <w:p w14:paraId="7F3FE601" w14:textId="77777777" w:rsidR="00880BE1" w:rsidRPr="00880BE1" w:rsidRDefault="00880BE1" w:rsidP="00312EC5">
            <w:pPr>
              <w:pStyle w:val="ACLText"/>
              <w:jc w:val="left"/>
              <w:rPr>
                <w:sz w:val="20"/>
                <w:szCs w:val="20"/>
              </w:rPr>
            </w:pPr>
            <w:r w:rsidRPr="00880BE1">
              <w:rPr>
                <w:sz w:val="20"/>
                <w:szCs w:val="20"/>
              </w:rPr>
              <w:t>Our Village</w:t>
            </w:r>
          </w:p>
        </w:tc>
        <w:tc>
          <w:tcPr>
            <w:tcW w:w="7738" w:type="dxa"/>
            <w:tcBorders>
              <w:top w:val="single" w:sz="4" w:space="0" w:color="auto"/>
              <w:bottom w:val="single" w:sz="4" w:space="0" w:color="auto"/>
              <w:right w:val="single" w:sz="4" w:space="0" w:color="auto"/>
            </w:tcBorders>
          </w:tcPr>
          <w:p w14:paraId="5167B610" w14:textId="77777777" w:rsidR="00880BE1" w:rsidRPr="00880BE1" w:rsidRDefault="00880BE1" w:rsidP="00312EC5">
            <w:pPr>
              <w:pStyle w:val="ACLText"/>
              <w:jc w:val="left"/>
              <w:rPr>
                <w:sz w:val="20"/>
                <w:szCs w:val="20"/>
              </w:rPr>
            </w:pPr>
            <w:r w:rsidRPr="00880BE1">
              <w:rPr>
                <w:sz w:val="20"/>
                <w:szCs w:val="20"/>
              </w:rPr>
              <w:t xml:space="preserve">Then comes the village shop, like other village shops, multifarious as a bazaar; a repository for bread, shoes, tea, cheese, tape, ribands, and bacon; for everything, in short, except the one particular thing which you happen to want at the </w:t>
            </w:r>
            <w:proofErr w:type="gramStart"/>
            <w:r w:rsidRPr="00880BE1">
              <w:rPr>
                <w:sz w:val="20"/>
                <w:szCs w:val="20"/>
              </w:rPr>
              <w:t>moment, and</w:t>
            </w:r>
            <w:proofErr w:type="gramEnd"/>
            <w:r w:rsidRPr="00880BE1">
              <w:rPr>
                <w:sz w:val="20"/>
                <w:szCs w:val="20"/>
              </w:rPr>
              <w:t xml:space="preserve"> will be sure not to find. The people are civil and thriving, and frugal withal; they have let the upper part of their house to two young women (one of them is a pretty blue-eyed girl) who teach little children their A B C, and make caps and gowns for their </w:t>
            </w:r>
            <w:proofErr w:type="gramStart"/>
            <w:r w:rsidRPr="00880BE1">
              <w:rPr>
                <w:sz w:val="20"/>
                <w:szCs w:val="20"/>
              </w:rPr>
              <w:t>mammas,--</w:t>
            </w:r>
            <w:proofErr w:type="gramEnd"/>
            <w:r w:rsidRPr="00880BE1">
              <w:rPr>
                <w:sz w:val="20"/>
                <w:szCs w:val="20"/>
              </w:rPr>
              <w:t xml:space="preserve">parcel schoolmistress, parcel mantua-maker. I believe they find adorning the body a more profitable vocation than adorning the mind. </w:t>
            </w:r>
          </w:p>
        </w:tc>
      </w:tr>
      <w:tr w:rsidR="00880BE1" w:rsidRPr="001A5F14" w14:paraId="1D278C9D" w14:textId="77777777" w:rsidTr="00880BE1">
        <w:trPr>
          <w:trHeight w:val="278"/>
          <w:jc w:val="center"/>
        </w:trPr>
        <w:tc>
          <w:tcPr>
            <w:tcW w:w="895" w:type="dxa"/>
            <w:shd w:val="clear" w:color="auto" w:fill="auto"/>
          </w:tcPr>
          <w:p w14:paraId="7B428567" w14:textId="77777777" w:rsidR="00880BE1" w:rsidRPr="00880BE1" w:rsidRDefault="00880BE1" w:rsidP="00312EC5">
            <w:pPr>
              <w:pStyle w:val="ACLText"/>
              <w:jc w:val="left"/>
              <w:rPr>
                <w:sz w:val="20"/>
                <w:szCs w:val="20"/>
              </w:rPr>
            </w:pPr>
            <w:r w:rsidRPr="00880BE1">
              <w:rPr>
                <w:sz w:val="20"/>
                <w:szCs w:val="20"/>
              </w:rPr>
              <w:t>Virginia Woolf</w:t>
            </w:r>
          </w:p>
        </w:tc>
        <w:tc>
          <w:tcPr>
            <w:tcW w:w="1272" w:type="dxa"/>
            <w:tcBorders>
              <w:top w:val="single" w:sz="4" w:space="0" w:color="auto"/>
              <w:bottom w:val="single" w:sz="4" w:space="0" w:color="auto"/>
              <w:right w:val="single" w:sz="4" w:space="0" w:color="auto"/>
            </w:tcBorders>
            <w:shd w:val="clear" w:color="auto" w:fill="auto"/>
          </w:tcPr>
          <w:p w14:paraId="4204B861" w14:textId="77777777" w:rsidR="00880BE1" w:rsidRPr="00880BE1" w:rsidRDefault="00880BE1" w:rsidP="00312EC5">
            <w:pPr>
              <w:pStyle w:val="ACLText"/>
              <w:jc w:val="left"/>
              <w:rPr>
                <w:sz w:val="20"/>
                <w:szCs w:val="20"/>
              </w:rPr>
            </w:pPr>
            <w:proofErr w:type="spellStart"/>
            <w:r w:rsidRPr="00880BE1">
              <w:rPr>
                <w:sz w:val="20"/>
                <w:szCs w:val="20"/>
              </w:rPr>
              <w:t>Mrs</w:t>
            </w:r>
            <w:proofErr w:type="spellEnd"/>
            <w:r w:rsidRPr="00880BE1">
              <w:rPr>
                <w:sz w:val="20"/>
                <w:szCs w:val="20"/>
              </w:rPr>
              <w:t xml:space="preserve"> Dalloway</w:t>
            </w:r>
          </w:p>
        </w:tc>
        <w:tc>
          <w:tcPr>
            <w:tcW w:w="7738" w:type="dxa"/>
            <w:tcBorders>
              <w:top w:val="single" w:sz="4" w:space="0" w:color="auto"/>
              <w:bottom w:val="single" w:sz="4" w:space="0" w:color="auto"/>
              <w:right w:val="single" w:sz="4" w:space="0" w:color="auto"/>
            </w:tcBorders>
          </w:tcPr>
          <w:p w14:paraId="4A2233BC" w14:textId="77777777" w:rsidR="00880BE1" w:rsidRPr="00880BE1" w:rsidRDefault="00880BE1" w:rsidP="00312EC5">
            <w:pPr>
              <w:pStyle w:val="ACLText"/>
              <w:jc w:val="left"/>
              <w:rPr>
                <w:sz w:val="20"/>
                <w:szCs w:val="20"/>
              </w:rPr>
            </w:pPr>
            <w:r w:rsidRPr="00880BE1">
              <w:rPr>
                <w:sz w:val="20"/>
                <w:szCs w:val="20"/>
              </w:rPr>
              <w:t xml:space="preserve">For they might be parted for hundreds of years, she and Peter; she never wrote a letter and his were dry sticks; but suddenly it would come over her, If he were with me now what would he say?--some days, some sights bringing him back to her calmly, without the old bitterness; which perhaps was the reward of having cared for people; they came back in the middle of St. </w:t>
            </w:r>
            <w:r w:rsidRPr="00880BE1">
              <w:rPr>
                <w:sz w:val="20"/>
                <w:szCs w:val="20"/>
              </w:rPr>
              <w:lastRenderedPageBreak/>
              <w:t xml:space="preserve">James's Park on a fine morning--indeed they did. But Peter--however beautiful the day might be, and the trees and the grass, and the little girl in pink-- Peter never saw a thing of all that. He would put on his </w:t>
            </w:r>
            <w:proofErr w:type="gramStart"/>
            <w:r w:rsidRPr="00880BE1">
              <w:rPr>
                <w:sz w:val="20"/>
                <w:szCs w:val="20"/>
              </w:rPr>
              <w:t>spectacles, if</w:t>
            </w:r>
            <w:proofErr w:type="gramEnd"/>
            <w:r w:rsidRPr="00880BE1">
              <w:rPr>
                <w:sz w:val="20"/>
                <w:szCs w:val="20"/>
              </w:rPr>
              <w:t xml:space="preserve"> she told him to; he would look. It was the state of the world that interested </w:t>
            </w:r>
            <w:proofErr w:type="gramStart"/>
            <w:r w:rsidRPr="00880BE1">
              <w:rPr>
                <w:sz w:val="20"/>
                <w:szCs w:val="20"/>
              </w:rPr>
              <w:t>him;</w:t>
            </w:r>
            <w:proofErr w:type="gramEnd"/>
            <w:r w:rsidRPr="00880BE1">
              <w:rPr>
                <w:sz w:val="20"/>
                <w:szCs w:val="20"/>
              </w:rPr>
              <w:t xml:space="preserve"> Wagner, Pope's poetry, people's characters eternally, and the defects of her own soul. How he scolded her! How they argued! She would marry a Prime Minister and stand at the top of a staircase; the perfect hostess he called her (she had cried over it in her bedroom), she had the makings of the perfect hostess, he said. </w:t>
            </w:r>
          </w:p>
        </w:tc>
      </w:tr>
      <w:tr w:rsidR="00880BE1" w:rsidRPr="001A5F14" w14:paraId="26E1B9B1" w14:textId="77777777" w:rsidTr="00880BE1">
        <w:trPr>
          <w:trHeight w:val="278"/>
          <w:jc w:val="center"/>
        </w:trPr>
        <w:tc>
          <w:tcPr>
            <w:tcW w:w="895" w:type="dxa"/>
            <w:shd w:val="clear" w:color="auto" w:fill="auto"/>
          </w:tcPr>
          <w:p w14:paraId="114A2A4C" w14:textId="77777777" w:rsidR="00880BE1" w:rsidRPr="00880BE1" w:rsidRDefault="00880BE1" w:rsidP="00312EC5">
            <w:pPr>
              <w:pStyle w:val="ACLText"/>
              <w:jc w:val="left"/>
              <w:rPr>
                <w:sz w:val="20"/>
                <w:szCs w:val="20"/>
              </w:rPr>
            </w:pPr>
            <w:r w:rsidRPr="00880BE1">
              <w:rPr>
                <w:sz w:val="20"/>
                <w:szCs w:val="20"/>
              </w:rPr>
              <w:lastRenderedPageBreak/>
              <w:t>Robert Louis Stevenson</w:t>
            </w:r>
          </w:p>
        </w:tc>
        <w:tc>
          <w:tcPr>
            <w:tcW w:w="1272" w:type="dxa"/>
            <w:tcBorders>
              <w:top w:val="single" w:sz="4" w:space="0" w:color="auto"/>
              <w:bottom w:val="single" w:sz="4" w:space="0" w:color="auto"/>
              <w:right w:val="single" w:sz="4" w:space="0" w:color="auto"/>
            </w:tcBorders>
            <w:shd w:val="clear" w:color="auto" w:fill="auto"/>
          </w:tcPr>
          <w:p w14:paraId="65454F1E" w14:textId="77777777" w:rsidR="00880BE1" w:rsidRPr="00880BE1" w:rsidRDefault="00880BE1" w:rsidP="00312EC5">
            <w:pPr>
              <w:pStyle w:val="ACLText"/>
              <w:jc w:val="left"/>
              <w:rPr>
                <w:sz w:val="20"/>
                <w:szCs w:val="20"/>
              </w:rPr>
            </w:pPr>
            <w:r w:rsidRPr="00880BE1">
              <w:rPr>
                <w:sz w:val="20"/>
                <w:szCs w:val="20"/>
              </w:rPr>
              <w:t>Treasure Island</w:t>
            </w:r>
          </w:p>
        </w:tc>
        <w:tc>
          <w:tcPr>
            <w:tcW w:w="7738" w:type="dxa"/>
            <w:tcBorders>
              <w:top w:val="single" w:sz="4" w:space="0" w:color="auto"/>
              <w:bottom w:val="single" w:sz="4" w:space="0" w:color="auto"/>
              <w:right w:val="single" w:sz="4" w:space="0" w:color="auto"/>
            </w:tcBorders>
          </w:tcPr>
          <w:p w14:paraId="2EF923DE" w14:textId="77777777" w:rsidR="00880BE1" w:rsidRPr="00880BE1" w:rsidRDefault="00880BE1" w:rsidP="00312EC5">
            <w:pPr>
              <w:pStyle w:val="ACLText"/>
              <w:jc w:val="left"/>
              <w:rPr>
                <w:sz w:val="20"/>
                <w:szCs w:val="20"/>
              </w:rPr>
            </w:pPr>
            <w:r w:rsidRPr="00880BE1">
              <w:rPr>
                <w:sz w:val="20"/>
                <w:szCs w:val="20"/>
              </w:rPr>
              <w:t>Of Silver we have heard no more. That formidable seafaring man with one leg has at last gone clean out of my life; but I dare say he met his old Negress, and perhaps still lives in comfort with her and Captain Flint. It is to be hoped so, I suppose, for his chances of comfort in another world are very small.</w:t>
            </w:r>
          </w:p>
        </w:tc>
      </w:tr>
      <w:tr w:rsidR="00880BE1" w:rsidRPr="001A5F14" w14:paraId="46A0C6DA" w14:textId="77777777" w:rsidTr="00880BE1">
        <w:trPr>
          <w:trHeight w:val="278"/>
          <w:jc w:val="center"/>
        </w:trPr>
        <w:tc>
          <w:tcPr>
            <w:tcW w:w="895" w:type="dxa"/>
            <w:shd w:val="clear" w:color="auto" w:fill="auto"/>
          </w:tcPr>
          <w:p w14:paraId="3C9D7E10" w14:textId="77777777" w:rsidR="00880BE1" w:rsidRPr="00880BE1" w:rsidRDefault="00880BE1" w:rsidP="00312EC5">
            <w:pPr>
              <w:pStyle w:val="ACLText"/>
              <w:jc w:val="left"/>
              <w:rPr>
                <w:sz w:val="20"/>
                <w:szCs w:val="20"/>
              </w:rPr>
            </w:pPr>
            <w:r w:rsidRPr="00880BE1">
              <w:rPr>
                <w:sz w:val="20"/>
                <w:szCs w:val="20"/>
              </w:rPr>
              <w:t>George Gissing</w:t>
            </w:r>
          </w:p>
        </w:tc>
        <w:tc>
          <w:tcPr>
            <w:tcW w:w="1272" w:type="dxa"/>
            <w:tcBorders>
              <w:top w:val="single" w:sz="4" w:space="0" w:color="auto"/>
              <w:bottom w:val="single" w:sz="4" w:space="0" w:color="auto"/>
              <w:right w:val="single" w:sz="4" w:space="0" w:color="auto"/>
            </w:tcBorders>
            <w:shd w:val="clear" w:color="auto" w:fill="auto"/>
          </w:tcPr>
          <w:p w14:paraId="00F9FF96" w14:textId="77777777" w:rsidR="00880BE1" w:rsidRPr="00880BE1" w:rsidRDefault="00880BE1" w:rsidP="00312EC5">
            <w:pPr>
              <w:pStyle w:val="ACLText"/>
              <w:jc w:val="left"/>
              <w:rPr>
                <w:sz w:val="20"/>
                <w:szCs w:val="20"/>
              </w:rPr>
            </w:pPr>
            <w:r w:rsidRPr="00880BE1">
              <w:rPr>
                <w:sz w:val="20"/>
                <w:szCs w:val="20"/>
              </w:rPr>
              <w:t>New Grub Street</w:t>
            </w:r>
          </w:p>
        </w:tc>
        <w:tc>
          <w:tcPr>
            <w:tcW w:w="7738" w:type="dxa"/>
            <w:tcBorders>
              <w:top w:val="single" w:sz="4" w:space="0" w:color="auto"/>
              <w:bottom w:val="single" w:sz="4" w:space="0" w:color="auto"/>
              <w:right w:val="single" w:sz="4" w:space="0" w:color="auto"/>
            </w:tcBorders>
          </w:tcPr>
          <w:p w14:paraId="11CED3D1" w14:textId="77777777" w:rsidR="00880BE1" w:rsidRPr="00880BE1" w:rsidRDefault="00880BE1" w:rsidP="00312EC5">
            <w:pPr>
              <w:pStyle w:val="ACLText"/>
              <w:jc w:val="left"/>
              <w:rPr>
                <w:sz w:val="20"/>
                <w:szCs w:val="20"/>
              </w:rPr>
            </w:pPr>
            <w:r w:rsidRPr="00880BE1">
              <w:rPr>
                <w:sz w:val="20"/>
                <w:szCs w:val="20"/>
              </w:rPr>
              <w:t xml:space="preserve">Do you know, </w:t>
            </w:r>
            <w:proofErr w:type="spellStart"/>
            <w:r w:rsidRPr="00880BE1">
              <w:rPr>
                <w:sz w:val="20"/>
                <w:szCs w:val="20"/>
              </w:rPr>
              <w:t>Mr</w:t>
            </w:r>
            <w:proofErr w:type="spellEnd"/>
            <w:r w:rsidRPr="00880BE1">
              <w:rPr>
                <w:sz w:val="20"/>
                <w:szCs w:val="20"/>
              </w:rPr>
              <w:t xml:space="preserve"> Yule, that you have suggested a capital idea to me? If I were to take up your views, I think it </w:t>
            </w:r>
            <w:proofErr w:type="gramStart"/>
            <w:r w:rsidRPr="00880BE1">
              <w:rPr>
                <w:sz w:val="20"/>
                <w:szCs w:val="20"/>
              </w:rPr>
              <w:t>isn't</w:t>
            </w:r>
            <w:proofErr w:type="gramEnd"/>
            <w:r w:rsidRPr="00880BE1">
              <w:rPr>
                <w:sz w:val="20"/>
                <w:szCs w:val="20"/>
              </w:rPr>
              <w:t xml:space="preserve"> at all unlikely that I might make a good thing of writing against writing. It should be my literary specialty to rail against literature. The reading public should pay me for telling them that they </w:t>
            </w:r>
            <w:proofErr w:type="gramStart"/>
            <w:r w:rsidRPr="00880BE1">
              <w:rPr>
                <w:sz w:val="20"/>
                <w:szCs w:val="20"/>
              </w:rPr>
              <w:t>oughtn't</w:t>
            </w:r>
            <w:proofErr w:type="gramEnd"/>
            <w:r w:rsidRPr="00880BE1">
              <w:rPr>
                <w:sz w:val="20"/>
                <w:szCs w:val="20"/>
              </w:rPr>
              <w:t xml:space="preserve"> to read. I must think it over.'</w:t>
            </w:r>
          </w:p>
        </w:tc>
      </w:tr>
      <w:tr w:rsidR="00880BE1" w:rsidRPr="001A5F14" w14:paraId="6C6CC51C" w14:textId="77777777" w:rsidTr="00880BE1">
        <w:trPr>
          <w:trHeight w:val="278"/>
          <w:jc w:val="center"/>
        </w:trPr>
        <w:tc>
          <w:tcPr>
            <w:tcW w:w="895" w:type="dxa"/>
            <w:shd w:val="clear" w:color="auto" w:fill="auto"/>
          </w:tcPr>
          <w:p w14:paraId="20F97AF1" w14:textId="77777777" w:rsidR="00880BE1" w:rsidRPr="00880BE1" w:rsidRDefault="00880BE1" w:rsidP="00312EC5">
            <w:pPr>
              <w:pStyle w:val="ACLText"/>
              <w:jc w:val="left"/>
              <w:rPr>
                <w:sz w:val="20"/>
                <w:szCs w:val="20"/>
              </w:rPr>
            </w:pPr>
            <w:r w:rsidRPr="00880BE1">
              <w:rPr>
                <w:sz w:val="20"/>
                <w:szCs w:val="20"/>
              </w:rPr>
              <w:t>Joseph Conrad</w:t>
            </w:r>
          </w:p>
        </w:tc>
        <w:tc>
          <w:tcPr>
            <w:tcW w:w="1272" w:type="dxa"/>
            <w:tcBorders>
              <w:top w:val="single" w:sz="4" w:space="0" w:color="auto"/>
              <w:bottom w:val="single" w:sz="4" w:space="0" w:color="auto"/>
              <w:right w:val="single" w:sz="4" w:space="0" w:color="auto"/>
            </w:tcBorders>
            <w:shd w:val="clear" w:color="auto" w:fill="auto"/>
          </w:tcPr>
          <w:p w14:paraId="1DEE3456" w14:textId="77777777" w:rsidR="00880BE1" w:rsidRPr="00880BE1" w:rsidRDefault="00880BE1" w:rsidP="00312EC5">
            <w:pPr>
              <w:pStyle w:val="ACLText"/>
              <w:jc w:val="left"/>
              <w:rPr>
                <w:sz w:val="20"/>
                <w:szCs w:val="20"/>
              </w:rPr>
            </w:pPr>
            <w:r w:rsidRPr="00880BE1">
              <w:rPr>
                <w:sz w:val="20"/>
                <w:szCs w:val="20"/>
              </w:rPr>
              <w:t>Heart of Darkness</w:t>
            </w:r>
          </w:p>
        </w:tc>
        <w:tc>
          <w:tcPr>
            <w:tcW w:w="7738" w:type="dxa"/>
            <w:tcBorders>
              <w:top w:val="single" w:sz="4" w:space="0" w:color="auto"/>
              <w:bottom w:val="single" w:sz="4" w:space="0" w:color="auto"/>
              <w:right w:val="single" w:sz="4" w:space="0" w:color="auto"/>
            </w:tcBorders>
          </w:tcPr>
          <w:p w14:paraId="565A9757" w14:textId="77777777" w:rsidR="00880BE1" w:rsidRPr="00880BE1" w:rsidRDefault="00880BE1" w:rsidP="00312EC5">
            <w:pPr>
              <w:pStyle w:val="ACLText"/>
              <w:jc w:val="left"/>
              <w:rPr>
                <w:sz w:val="20"/>
                <w:szCs w:val="20"/>
              </w:rPr>
            </w:pPr>
            <w:r w:rsidRPr="00880BE1">
              <w:rPr>
                <w:sz w:val="20"/>
                <w:szCs w:val="20"/>
              </w:rPr>
              <w:t xml:space="preserve">This devoted band called itself the Eldorado Exploring Expedition, and I believe they were sworn to secrecy. Their talk, however, was the talk of sordid buccaneers: it was reckless without hardihood, greedy without audacity, and cruel without courage; there was not an atom of foresight or of serious intention in the whole batch of them, and they did not seem aware these things are wanted for the work of the world. To tear treasure out of the bowels of the land was their desire, with no more moral purpose at the back of it than there is in burglars breaking into a safe. Who paid the expenses of the noble enterprise I don't know; but the uncle of our manager was leader of that </w:t>
            </w:r>
            <w:proofErr w:type="gramStart"/>
            <w:r w:rsidRPr="00880BE1">
              <w:rPr>
                <w:sz w:val="20"/>
                <w:szCs w:val="20"/>
              </w:rPr>
              <w:t>lot.</w:t>
            </w:r>
            <w:proofErr w:type="gramEnd"/>
          </w:p>
        </w:tc>
      </w:tr>
      <w:tr w:rsidR="00880BE1" w:rsidRPr="001A5F14" w14:paraId="592CF180" w14:textId="77777777" w:rsidTr="00880BE1">
        <w:trPr>
          <w:trHeight w:val="278"/>
          <w:jc w:val="center"/>
        </w:trPr>
        <w:tc>
          <w:tcPr>
            <w:tcW w:w="895" w:type="dxa"/>
            <w:shd w:val="clear" w:color="auto" w:fill="auto"/>
          </w:tcPr>
          <w:p w14:paraId="23D2C194" w14:textId="77777777" w:rsidR="00880BE1" w:rsidRPr="00880BE1" w:rsidRDefault="00880BE1" w:rsidP="00312EC5">
            <w:pPr>
              <w:pStyle w:val="ACLText"/>
              <w:jc w:val="left"/>
              <w:rPr>
                <w:sz w:val="20"/>
                <w:szCs w:val="20"/>
              </w:rPr>
            </w:pPr>
            <w:r w:rsidRPr="00880BE1">
              <w:rPr>
                <w:sz w:val="20"/>
                <w:szCs w:val="20"/>
              </w:rPr>
              <w:t>Benjamin Disraeli</w:t>
            </w:r>
          </w:p>
        </w:tc>
        <w:tc>
          <w:tcPr>
            <w:tcW w:w="1272" w:type="dxa"/>
            <w:tcBorders>
              <w:top w:val="single" w:sz="4" w:space="0" w:color="auto"/>
              <w:bottom w:val="single" w:sz="4" w:space="0" w:color="auto"/>
              <w:right w:val="single" w:sz="4" w:space="0" w:color="auto"/>
            </w:tcBorders>
            <w:shd w:val="clear" w:color="auto" w:fill="auto"/>
          </w:tcPr>
          <w:p w14:paraId="67590EB9" w14:textId="77777777" w:rsidR="00880BE1" w:rsidRPr="00880BE1" w:rsidRDefault="00880BE1" w:rsidP="00312EC5">
            <w:pPr>
              <w:pStyle w:val="ACLText"/>
              <w:jc w:val="left"/>
              <w:rPr>
                <w:sz w:val="20"/>
                <w:szCs w:val="20"/>
              </w:rPr>
            </w:pPr>
            <w:r w:rsidRPr="00880BE1">
              <w:rPr>
                <w:sz w:val="20"/>
                <w:szCs w:val="20"/>
              </w:rPr>
              <w:t>Sybil</w:t>
            </w:r>
          </w:p>
        </w:tc>
        <w:tc>
          <w:tcPr>
            <w:tcW w:w="7738" w:type="dxa"/>
            <w:tcBorders>
              <w:top w:val="single" w:sz="4" w:space="0" w:color="auto"/>
              <w:bottom w:val="single" w:sz="4" w:space="0" w:color="auto"/>
              <w:right w:val="single" w:sz="4" w:space="0" w:color="auto"/>
            </w:tcBorders>
          </w:tcPr>
          <w:p w14:paraId="5E96C5BE" w14:textId="77777777" w:rsidR="00880BE1" w:rsidRPr="00880BE1" w:rsidRDefault="00880BE1" w:rsidP="00312EC5">
            <w:pPr>
              <w:pStyle w:val="ACLText"/>
              <w:jc w:val="left"/>
              <w:rPr>
                <w:sz w:val="20"/>
                <w:szCs w:val="20"/>
              </w:rPr>
            </w:pPr>
            <w:r w:rsidRPr="00880BE1">
              <w:rPr>
                <w:sz w:val="20"/>
                <w:szCs w:val="20"/>
              </w:rPr>
              <w:t xml:space="preserve">Well, I will write, said Lady </w:t>
            </w:r>
            <w:proofErr w:type="spellStart"/>
            <w:r w:rsidRPr="00880BE1">
              <w:rPr>
                <w:sz w:val="20"/>
                <w:szCs w:val="20"/>
              </w:rPr>
              <w:t>Marney</w:t>
            </w:r>
            <w:proofErr w:type="spellEnd"/>
            <w:r w:rsidRPr="00880BE1">
              <w:rPr>
                <w:sz w:val="20"/>
                <w:szCs w:val="20"/>
              </w:rPr>
              <w:t xml:space="preserve">; "though I cannot admit it is any </w:t>
            </w:r>
            <w:proofErr w:type="spellStart"/>
            <w:r w:rsidRPr="00880BE1">
              <w:rPr>
                <w:sz w:val="20"/>
                <w:szCs w:val="20"/>
              </w:rPr>
              <w:t>favour</w:t>
            </w:r>
            <w:proofErr w:type="spellEnd"/>
            <w:r w:rsidRPr="00880BE1">
              <w:rPr>
                <w:sz w:val="20"/>
                <w:szCs w:val="20"/>
              </w:rPr>
              <w:t>. Perhaps it would be better that you should see him first. I cannot understand why he keeps so at the Abbey. I am sure I found it a melancholy place enough in my time. I wish you had gone down there, Charles, if it had been only for a few days."</w:t>
            </w:r>
          </w:p>
        </w:tc>
      </w:tr>
      <w:tr w:rsidR="00880BE1" w:rsidRPr="001A5F14" w14:paraId="56215E48" w14:textId="77777777" w:rsidTr="00880BE1">
        <w:trPr>
          <w:trHeight w:val="278"/>
          <w:jc w:val="center"/>
        </w:trPr>
        <w:tc>
          <w:tcPr>
            <w:tcW w:w="895" w:type="dxa"/>
            <w:shd w:val="clear" w:color="auto" w:fill="auto"/>
          </w:tcPr>
          <w:p w14:paraId="2C398F6C" w14:textId="77777777" w:rsidR="00880BE1" w:rsidRPr="00880BE1" w:rsidRDefault="00880BE1" w:rsidP="00312EC5">
            <w:pPr>
              <w:pStyle w:val="ACLText"/>
              <w:jc w:val="left"/>
              <w:rPr>
                <w:sz w:val="20"/>
                <w:szCs w:val="20"/>
              </w:rPr>
            </w:pPr>
            <w:r w:rsidRPr="00880BE1">
              <w:rPr>
                <w:sz w:val="20"/>
                <w:szCs w:val="20"/>
              </w:rPr>
              <w:t>E.M. Forster</w:t>
            </w:r>
          </w:p>
        </w:tc>
        <w:tc>
          <w:tcPr>
            <w:tcW w:w="1272" w:type="dxa"/>
            <w:tcBorders>
              <w:top w:val="single" w:sz="4" w:space="0" w:color="auto"/>
              <w:bottom w:val="single" w:sz="4" w:space="0" w:color="auto"/>
              <w:right w:val="single" w:sz="4" w:space="0" w:color="auto"/>
            </w:tcBorders>
            <w:shd w:val="clear" w:color="auto" w:fill="auto"/>
          </w:tcPr>
          <w:p w14:paraId="373FE67F" w14:textId="77777777" w:rsidR="00880BE1" w:rsidRPr="00880BE1" w:rsidRDefault="00880BE1" w:rsidP="00312EC5">
            <w:pPr>
              <w:pStyle w:val="ACLText"/>
              <w:jc w:val="left"/>
              <w:rPr>
                <w:sz w:val="20"/>
                <w:szCs w:val="20"/>
              </w:rPr>
            </w:pPr>
            <w:r w:rsidRPr="00880BE1">
              <w:rPr>
                <w:sz w:val="20"/>
                <w:szCs w:val="20"/>
              </w:rPr>
              <w:t xml:space="preserve">A Room </w:t>
            </w:r>
            <w:proofErr w:type="gramStart"/>
            <w:r w:rsidRPr="00880BE1">
              <w:rPr>
                <w:sz w:val="20"/>
                <w:szCs w:val="20"/>
              </w:rPr>
              <w:t>With</w:t>
            </w:r>
            <w:proofErr w:type="gramEnd"/>
            <w:r w:rsidRPr="00880BE1">
              <w:rPr>
                <w:sz w:val="20"/>
                <w:szCs w:val="20"/>
              </w:rPr>
              <w:t xml:space="preserve"> a View</w:t>
            </w:r>
          </w:p>
        </w:tc>
        <w:tc>
          <w:tcPr>
            <w:tcW w:w="7738" w:type="dxa"/>
            <w:tcBorders>
              <w:top w:val="single" w:sz="4" w:space="0" w:color="auto"/>
              <w:bottom w:val="single" w:sz="4" w:space="0" w:color="auto"/>
              <w:right w:val="single" w:sz="4" w:space="0" w:color="auto"/>
            </w:tcBorders>
          </w:tcPr>
          <w:p w14:paraId="297A5BD2" w14:textId="77777777" w:rsidR="00880BE1" w:rsidRPr="00880BE1" w:rsidRDefault="00880BE1" w:rsidP="00312EC5">
            <w:pPr>
              <w:pStyle w:val="ACLText"/>
              <w:jc w:val="left"/>
              <w:rPr>
                <w:sz w:val="20"/>
                <w:szCs w:val="20"/>
              </w:rPr>
            </w:pPr>
            <w:r w:rsidRPr="00880BE1">
              <w:rPr>
                <w:sz w:val="20"/>
                <w:szCs w:val="20"/>
              </w:rPr>
              <w:t xml:space="preserve">Then make my boy think like us. Make him realize that by the side of the everlasting Why there is a Yes--a transitory Yes if you like, but a Yes. </w:t>
            </w:r>
          </w:p>
        </w:tc>
      </w:tr>
      <w:tr w:rsidR="00880BE1" w:rsidRPr="001A5F14" w14:paraId="3068E99E" w14:textId="77777777" w:rsidTr="00880BE1">
        <w:trPr>
          <w:trHeight w:val="278"/>
          <w:jc w:val="center"/>
        </w:trPr>
        <w:tc>
          <w:tcPr>
            <w:tcW w:w="895" w:type="dxa"/>
            <w:shd w:val="clear" w:color="auto" w:fill="auto"/>
          </w:tcPr>
          <w:p w14:paraId="592AC593" w14:textId="77777777" w:rsidR="00880BE1" w:rsidRPr="00880BE1" w:rsidRDefault="00880BE1" w:rsidP="00312EC5">
            <w:pPr>
              <w:pStyle w:val="ACLText"/>
              <w:jc w:val="left"/>
              <w:rPr>
                <w:sz w:val="20"/>
                <w:szCs w:val="20"/>
              </w:rPr>
            </w:pPr>
            <w:r w:rsidRPr="00880BE1">
              <w:rPr>
                <w:sz w:val="20"/>
                <w:szCs w:val="20"/>
              </w:rPr>
              <w:t>Anthony Trollope</w:t>
            </w:r>
          </w:p>
        </w:tc>
        <w:tc>
          <w:tcPr>
            <w:tcW w:w="1272" w:type="dxa"/>
            <w:tcBorders>
              <w:top w:val="single" w:sz="4" w:space="0" w:color="auto"/>
              <w:bottom w:val="single" w:sz="4" w:space="0" w:color="auto"/>
              <w:right w:val="single" w:sz="4" w:space="0" w:color="auto"/>
            </w:tcBorders>
            <w:shd w:val="clear" w:color="auto" w:fill="auto"/>
          </w:tcPr>
          <w:p w14:paraId="58EA74F0" w14:textId="77777777" w:rsidR="00880BE1" w:rsidRPr="00880BE1" w:rsidRDefault="00880BE1" w:rsidP="00312EC5">
            <w:pPr>
              <w:pStyle w:val="ACLText"/>
              <w:jc w:val="left"/>
              <w:rPr>
                <w:sz w:val="20"/>
                <w:szCs w:val="20"/>
              </w:rPr>
            </w:pPr>
            <w:r w:rsidRPr="00880BE1">
              <w:rPr>
                <w:sz w:val="20"/>
                <w:szCs w:val="20"/>
              </w:rPr>
              <w:t>The Way We Live Now</w:t>
            </w:r>
          </w:p>
        </w:tc>
        <w:tc>
          <w:tcPr>
            <w:tcW w:w="7738" w:type="dxa"/>
            <w:tcBorders>
              <w:top w:val="single" w:sz="4" w:space="0" w:color="auto"/>
              <w:bottom w:val="single" w:sz="4" w:space="0" w:color="auto"/>
              <w:right w:val="single" w:sz="4" w:space="0" w:color="auto"/>
            </w:tcBorders>
          </w:tcPr>
          <w:p w14:paraId="3595018A" w14:textId="77777777" w:rsidR="00880BE1" w:rsidRPr="00880BE1" w:rsidRDefault="00880BE1" w:rsidP="00312EC5">
            <w:pPr>
              <w:pStyle w:val="ACLText"/>
              <w:jc w:val="left"/>
              <w:rPr>
                <w:sz w:val="20"/>
                <w:szCs w:val="20"/>
              </w:rPr>
            </w:pPr>
            <w:r w:rsidRPr="00880BE1">
              <w:rPr>
                <w:sz w:val="20"/>
                <w:szCs w:val="20"/>
              </w:rPr>
              <w:t xml:space="preserve">He had come to </w:t>
            </w:r>
            <w:proofErr w:type="spellStart"/>
            <w:r w:rsidRPr="00880BE1">
              <w:rPr>
                <w:sz w:val="20"/>
                <w:szCs w:val="20"/>
              </w:rPr>
              <w:t>Beccles</w:t>
            </w:r>
            <w:proofErr w:type="spellEnd"/>
            <w:r w:rsidRPr="00880BE1">
              <w:rPr>
                <w:sz w:val="20"/>
                <w:szCs w:val="20"/>
              </w:rPr>
              <w:t xml:space="preserve"> lately, and Roger </w:t>
            </w:r>
            <w:proofErr w:type="spellStart"/>
            <w:r w:rsidRPr="00880BE1">
              <w:rPr>
                <w:sz w:val="20"/>
                <w:szCs w:val="20"/>
              </w:rPr>
              <w:t>Carbury</w:t>
            </w:r>
            <w:proofErr w:type="spellEnd"/>
            <w:r w:rsidRPr="00880BE1">
              <w:rPr>
                <w:sz w:val="20"/>
                <w:szCs w:val="20"/>
              </w:rPr>
              <w:t xml:space="preserve"> had found out that he was a gentleman by birth and education. Roger had found out also that he was very </w:t>
            </w:r>
            <w:proofErr w:type="gramStart"/>
            <w:r w:rsidRPr="00880BE1">
              <w:rPr>
                <w:sz w:val="20"/>
                <w:szCs w:val="20"/>
              </w:rPr>
              <w:t>poor, and</w:t>
            </w:r>
            <w:proofErr w:type="gramEnd"/>
            <w:r w:rsidRPr="00880BE1">
              <w:rPr>
                <w:sz w:val="20"/>
                <w:szCs w:val="20"/>
              </w:rPr>
              <w:t xml:space="preserve"> had consequently taken him by the hand. The young priest had not hesitated to accept his </w:t>
            </w:r>
            <w:proofErr w:type="spellStart"/>
            <w:r w:rsidRPr="00880BE1">
              <w:rPr>
                <w:sz w:val="20"/>
                <w:szCs w:val="20"/>
              </w:rPr>
              <w:t>neighbour's</w:t>
            </w:r>
            <w:proofErr w:type="spellEnd"/>
            <w:r w:rsidRPr="00880BE1">
              <w:rPr>
                <w:sz w:val="20"/>
                <w:szCs w:val="20"/>
              </w:rPr>
              <w:t xml:space="preserve"> hospitality, having on one occasion laughingly protested that he should be delighted to dine at </w:t>
            </w:r>
            <w:proofErr w:type="spellStart"/>
            <w:r w:rsidRPr="00880BE1">
              <w:rPr>
                <w:sz w:val="20"/>
                <w:szCs w:val="20"/>
              </w:rPr>
              <w:t>Carbury</w:t>
            </w:r>
            <w:proofErr w:type="spellEnd"/>
            <w:r w:rsidRPr="00880BE1">
              <w:rPr>
                <w:sz w:val="20"/>
                <w:szCs w:val="20"/>
              </w:rPr>
              <w:t xml:space="preserve">, as he was much in want of a dinner. He had accepted presents from the garden and the poultry yard, declaring that he was too poor to refuse anything. The apparent frankness of the man about himself had charmed Roger, and the charm had not been seriously disturbed when Father Barham, on one winter evening in the </w:t>
            </w:r>
            <w:proofErr w:type="spellStart"/>
            <w:r w:rsidRPr="00880BE1">
              <w:rPr>
                <w:sz w:val="20"/>
                <w:szCs w:val="20"/>
              </w:rPr>
              <w:t>parlour</w:t>
            </w:r>
            <w:proofErr w:type="spellEnd"/>
            <w:r w:rsidRPr="00880BE1">
              <w:rPr>
                <w:sz w:val="20"/>
                <w:szCs w:val="20"/>
              </w:rPr>
              <w:t xml:space="preserve"> at </w:t>
            </w:r>
            <w:proofErr w:type="spellStart"/>
            <w:r w:rsidRPr="00880BE1">
              <w:rPr>
                <w:sz w:val="20"/>
                <w:szCs w:val="20"/>
              </w:rPr>
              <w:t>Carbury</w:t>
            </w:r>
            <w:proofErr w:type="spellEnd"/>
            <w:r w:rsidRPr="00880BE1">
              <w:rPr>
                <w:sz w:val="20"/>
                <w:szCs w:val="20"/>
              </w:rPr>
              <w:t xml:space="preserve">, had tried his hand at converting his host. "I have the most thorough respect for your religion," Roger had said; "but it would not suit me." The priest had gone on with his logic; if he could not sow the </w:t>
            </w:r>
            <w:proofErr w:type="gramStart"/>
            <w:r w:rsidRPr="00880BE1">
              <w:rPr>
                <w:sz w:val="20"/>
                <w:szCs w:val="20"/>
              </w:rPr>
              <w:t>seed</w:t>
            </w:r>
            <w:proofErr w:type="gramEnd"/>
            <w:r w:rsidRPr="00880BE1">
              <w:rPr>
                <w:sz w:val="20"/>
                <w:szCs w:val="20"/>
              </w:rPr>
              <w:t xml:space="preserve"> he might plough the ground. This had been repeated two or three times, and Roger had begun to feel it to be disagreeable. But the man was in earnest, and such earnestness commanded respect. And Roger was quite sure that though he might be bored, he could not be injured by such teaching. Then it occurred to him one day that he had known the Bishop of </w:t>
            </w:r>
            <w:proofErr w:type="spellStart"/>
            <w:r w:rsidRPr="00880BE1">
              <w:rPr>
                <w:sz w:val="20"/>
                <w:szCs w:val="20"/>
              </w:rPr>
              <w:t>Elmham</w:t>
            </w:r>
            <w:proofErr w:type="spellEnd"/>
            <w:r w:rsidRPr="00880BE1">
              <w:rPr>
                <w:sz w:val="20"/>
                <w:szCs w:val="20"/>
              </w:rPr>
              <w:t xml:space="preserve"> intimately for a dozen years, and had never heard from the bishop's </w:t>
            </w:r>
            <w:proofErr w:type="gramStart"/>
            <w:r w:rsidRPr="00880BE1">
              <w:rPr>
                <w:sz w:val="20"/>
                <w:szCs w:val="20"/>
              </w:rPr>
              <w:t>mouth,--</w:t>
            </w:r>
            <w:proofErr w:type="gramEnd"/>
            <w:r w:rsidRPr="00880BE1">
              <w:rPr>
                <w:sz w:val="20"/>
                <w:szCs w:val="20"/>
              </w:rPr>
              <w:t xml:space="preserve">except when in the pulpit,--a single word of religious teaching; whereas this man, who was a stranger to him, divided from him by the very fact of his creed, was always talking to him about his faith. Roger </w:t>
            </w:r>
            <w:proofErr w:type="spellStart"/>
            <w:r w:rsidRPr="00880BE1">
              <w:rPr>
                <w:sz w:val="20"/>
                <w:szCs w:val="20"/>
              </w:rPr>
              <w:t>Carbury</w:t>
            </w:r>
            <w:proofErr w:type="spellEnd"/>
            <w:r w:rsidRPr="00880BE1">
              <w:rPr>
                <w:sz w:val="20"/>
                <w:szCs w:val="20"/>
              </w:rPr>
              <w:t xml:space="preserve"> was not a man given to much deep thinking, but he felt that the bishop's manner was the pleasanter of the two.</w:t>
            </w:r>
          </w:p>
        </w:tc>
      </w:tr>
    </w:tbl>
    <w:p w14:paraId="18E471ED" w14:textId="77777777" w:rsidR="00880BE1" w:rsidRPr="003963F2" w:rsidRDefault="00880BE1" w:rsidP="00261077">
      <w:pPr>
        <w:pStyle w:val="ACLReferencesText"/>
        <w:ind w:left="0" w:firstLine="0"/>
      </w:pPr>
    </w:p>
    <w:sectPr w:rsidR="00880BE1" w:rsidRPr="003963F2" w:rsidSect="00880BE1">
      <w:pgSz w:w="11894" w:h="16819" w:code="9"/>
      <w:pgMar w:top="1411" w:right="1411" w:bottom="1411" w:left="1411" w:header="0" w:footer="144" w:gutter="0"/>
      <w:lnNumType w:countBy="1" w:distance="72" w:restart="continuous"/>
      <w:cols w:space="34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harine Claire Sadowski" w:date="2021-05-19T11:59:00Z" w:initials="KCS">
    <w:p w14:paraId="4C0704F3" w14:textId="77777777" w:rsidR="00F35AE0" w:rsidRDefault="00F35AE0">
      <w:pPr>
        <w:pStyle w:val="CommentText"/>
      </w:pPr>
      <w:r>
        <w:rPr>
          <w:rStyle w:val="CommentReference"/>
        </w:rPr>
        <w:annotationRef/>
      </w:r>
      <w:r>
        <w:t>To-do:</w:t>
      </w:r>
    </w:p>
    <w:p w14:paraId="260B2682" w14:textId="456052A6" w:rsidR="00F35AE0" w:rsidRDefault="000C65DF" w:rsidP="00F35AE0">
      <w:pPr>
        <w:pStyle w:val="CommentText"/>
        <w:numPr>
          <w:ilvl w:val="0"/>
          <w:numId w:val="24"/>
        </w:numPr>
      </w:pPr>
      <w:r>
        <w:t xml:space="preserve">Fix our </w:t>
      </w:r>
      <w:proofErr w:type="spellStart"/>
      <w:r>
        <w:t>github</w:t>
      </w:r>
      <w:proofErr w:type="spellEnd"/>
      <w:r>
        <w:t xml:space="preserve"> with a better annotated notebook (e.g., describe the experiments), paper/</w:t>
      </w:r>
      <w:r w:rsidR="00F35AE0">
        <w:t>ReadMe</w:t>
      </w:r>
      <w:r w:rsidR="00C66242">
        <w:t xml:space="preserve"> 0 state how we got the data in the </w:t>
      </w:r>
      <w:proofErr w:type="spellStart"/>
      <w:r w:rsidR="00C66242">
        <w:t>github</w:t>
      </w:r>
      <w:proofErr w:type="spellEnd"/>
      <w:r w:rsidR="00C66242">
        <w:t xml:space="preserve"> </w:t>
      </w:r>
      <w:proofErr w:type="gramStart"/>
      <w:r w:rsidR="00C66242">
        <w:t>notebook</w:t>
      </w:r>
      <w:proofErr w:type="gramEnd"/>
    </w:p>
    <w:p w14:paraId="1BE45CF0" w14:textId="29BAF106" w:rsidR="00F35AE0" w:rsidRDefault="00F35AE0" w:rsidP="00F35AE0">
      <w:pPr>
        <w:pStyle w:val="CommentText"/>
        <w:numPr>
          <w:ilvl w:val="0"/>
          <w:numId w:val="24"/>
        </w:numPr>
      </w:pPr>
      <w:r>
        <w:t>Ensure the format of this paper is right (</w:t>
      </w:r>
      <w:hyperlink r:id="rId1" w:history="1">
        <w:r w:rsidR="000C39D8" w:rsidRPr="00007BBA">
          <w:rPr>
            <w:rStyle w:val="Hyperlink"/>
            <w:rFonts w:asciiTheme="minorHAnsi" w:eastAsiaTheme="minorEastAsia" w:hAnsiTheme="minorHAnsi" w:cstheme="minorBidi"/>
            <w:spacing w:val="0"/>
            <w:kern w:val="0"/>
            <w:lang w:eastAsia="en-US"/>
          </w:rPr>
          <w:t>https://acl-org.github.io/ACLPUB/formatting.html</w:t>
        </w:r>
      </w:hyperlink>
      <w:r>
        <w:t>)</w:t>
      </w:r>
    </w:p>
    <w:p w14:paraId="03BD3AF7" w14:textId="04E2D316" w:rsidR="003A1A68" w:rsidRDefault="003A1A68" w:rsidP="00F35AE0">
      <w:pPr>
        <w:pStyle w:val="CommentText"/>
        <w:numPr>
          <w:ilvl w:val="0"/>
          <w:numId w:val="24"/>
        </w:numPr>
      </w:pPr>
      <w:r>
        <w:t xml:space="preserve">Fix emerging or unique words – distill discussion to talk about whether this task is worth it or whether another task looking at emerging words would be more </w:t>
      </w:r>
      <w:proofErr w:type="gramStart"/>
      <w:r>
        <w:t>useful</w:t>
      </w:r>
      <w:proofErr w:type="gramEnd"/>
    </w:p>
    <w:p w14:paraId="545A1133" w14:textId="77777777" w:rsidR="00EB22A4" w:rsidRDefault="00EB22A4" w:rsidP="00EB22A4">
      <w:pPr>
        <w:pStyle w:val="CommentText"/>
      </w:pPr>
    </w:p>
    <w:p w14:paraId="67AD77DC" w14:textId="4E880CA6" w:rsidR="003A1A68" w:rsidRDefault="003A1A68" w:rsidP="00EB22A4">
      <w:pPr>
        <w:pStyle w:val="CommentText"/>
      </w:pPr>
    </w:p>
  </w:comment>
  <w:comment w:id="4" w:author="Katharine Claire Sadowski" w:date="2021-05-19T15:01:00Z" w:initials="KCS">
    <w:p w14:paraId="71D804AB" w14:textId="62B2A7D6" w:rsidR="007633D3" w:rsidRDefault="007633D3">
      <w:pPr>
        <w:pStyle w:val="CommentText"/>
      </w:pPr>
      <w:r>
        <w:rPr>
          <w:rStyle w:val="CommentReference"/>
        </w:rPr>
        <w:annotationRef/>
      </w:r>
      <w:r>
        <w:t xml:space="preserve">Potentially add in a sentence that adds context for why toxicity is </w:t>
      </w:r>
      <w:proofErr w:type="gramStart"/>
      <w:r>
        <w:t>important</w:t>
      </w:r>
      <w:proofErr w:type="gramEnd"/>
    </w:p>
  </w:comment>
  <w:comment w:id="31" w:author="Linda Wang" w:date="2021-05-20T16:41:00Z" w:initials="LW">
    <w:p w14:paraId="2BAA0568" w14:textId="24350CA5" w:rsidR="00A63B48" w:rsidRDefault="00A63B48">
      <w:pPr>
        <w:pStyle w:val="CommentText"/>
      </w:pPr>
      <w:r>
        <w:rPr>
          <w:rStyle w:val="CommentReference"/>
        </w:rPr>
        <w:annotationRef/>
      </w:r>
      <w:r>
        <w:t xml:space="preserve">Since we mainly use BERT, </w:t>
      </w:r>
      <w:proofErr w:type="gramStart"/>
      <w:r>
        <w:t>I’m</w:t>
      </w:r>
      <w:proofErr w:type="gramEnd"/>
      <w:r>
        <w:t xml:space="preserve"> not sure if we should bring in discussion of other models.</w:t>
      </w:r>
    </w:p>
  </w:comment>
  <w:comment w:id="47" w:author="Katharine Claire Sadowski" w:date="2021-05-20T15:43:00Z" w:initials="KCS">
    <w:p w14:paraId="6581384A" w14:textId="05C7DB7E" w:rsidR="00CD7AA5" w:rsidRDefault="00CD7AA5">
      <w:pPr>
        <w:pStyle w:val="CommentText"/>
      </w:pPr>
      <w:r>
        <w:rPr>
          <w:rStyle w:val="CommentReference"/>
        </w:rPr>
        <w:annotationRef/>
      </w:r>
      <w:r>
        <w:t>Add that this is a difficult topic with wide reaching implications. Every country in the world faces some amount of hate speech online, though there is no universal definition of what is hate speech. This makes identifying toxic or hateful topics difficult (</w:t>
      </w:r>
      <w:proofErr w:type="spellStart"/>
      <w:r>
        <w:t>Laub</w:t>
      </w:r>
      <w:proofErr w:type="spellEnd"/>
      <w:r>
        <w:t xml:space="preserve">, 2019). </w:t>
      </w:r>
      <w:proofErr w:type="gramStart"/>
      <w:r>
        <w:t>What’s</w:t>
      </w:r>
      <w:proofErr w:type="gramEnd"/>
      <w:r>
        <w:t xml:space="preserve"> more, this is a very prevalent issue with over half of Americans saying they’ve experienced hate online (</w:t>
      </w:r>
      <w:proofErr w:type="spellStart"/>
      <w:r>
        <w:t>Guynn</w:t>
      </w:r>
      <w:proofErr w:type="spellEnd"/>
      <w:r>
        <w:t>, 2019).</w:t>
      </w:r>
    </w:p>
  </w:comment>
  <w:comment w:id="77" w:author="Katharine Claire Sadowski" w:date="2021-05-20T15:26:00Z" w:initials="KCS">
    <w:p w14:paraId="31C0F54A" w14:textId="4C95EC27" w:rsidR="00A60868" w:rsidRDefault="00A60868">
      <w:pPr>
        <w:pStyle w:val="CommentText"/>
      </w:pPr>
      <w:r>
        <w:rPr>
          <w:rStyle w:val="CommentReference"/>
        </w:rPr>
        <w:annotationRef/>
      </w:r>
      <w:r>
        <w:t xml:space="preserve">Add in “Hiding hate speech” which talks about how political moderators have to go through and hide/delete comments and how these methods could help them to more easily go through </w:t>
      </w:r>
      <w:proofErr w:type="gramStart"/>
      <w:r>
        <w:t>comments</w:t>
      </w:r>
      <w:proofErr w:type="gramEnd"/>
    </w:p>
  </w:comment>
  <w:comment w:id="113" w:author="Linda Wang" w:date="2021-05-20T17:03:00Z" w:initials="LW">
    <w:p w14:paraId="7876E5BF" w14:textId="4FDEBC48" w:rsidR="00F01FAA" w:rsidRDefault="00F01FAA">
      <w:pPr>
        <w:pStyle w:val="CommentText"/>
      </w:pPr>
      <w:r>
        <w:rPr>
          <w:rStyle w:val="CommentReference"/>
        </w:rPr>
        <w:annotationRef/>
      </w:r>
      <w:r>
        <w:t>Maybe we should stick with one of NLP, AI, or ML throughout?</w:t>
      </w:r>
    </w:p>
  </w:comment>
  <w:comment w:id="207" w:author="Linda Wang" w:date="2021-05-20T17:23:00Z" w:initials="LW">
    <w:p w14:paraId="4E5B57B1" w14:textId="1801EDBF" w:rsidR="0080162B" w:rsidRDefault="0080162B">
      <w:pPr>
        <w:pStyle w:val="CommentText"/>
      </w:pPr>
      <w:r>
        <w:rPr>
          <w:rStyle w:val="CommentReference"/>
        </w:rPr>
        <w:annotationRef/>
      </w:r>
      <w:r>
        <w:t>Is this okay wording?</w:t>
      </w:r>
    </w:p>
  </w:comment>
  <w:comment w:id="257" w:author="Linda Wang" w:date="2021-05-20T17:33:00Z" w:initials="LW">
    <w:p w14:paraId="43B0C6C7" w14:textId="77777777" w:rsidR="00BB794F" w:rsidRDefault="00BB794F">
      <w:pPr>
        <w:pStyle w:val="CommentText"/>
      </w:pPr>
      <w:r>
        <w:rPr>
          <w:rStyle w:val="CommentReference"/>
        </w:rPr>
        <w:annotationRef/>
      </w:r>
      <w:r>
        <w:t xml:space="preserve">To confirm, is this change from Bert to </w:t>
      </w:r>
      <w:proofErr w:type="spellStart"/>
      <w:r>
        <w:t>DistilBert</w:t>
      </w:r>
      <w:proofErr w:type="spellEnd"/>
      <w:r>
        <w:t xml:space="preserve"> okay?</w:t>
      </w:r>
    </w:p>
    <w:p w14:paraId="73CEEE99" w14:textId="77777777" w:rsidR="00BB794F" w:rsidRDefault="00BB794F">
      <w:pPr>
        <w:pStyle w:val="CommentText"/>
      </w:pPr>
    </w:p>
    <w:p w14:paraId="2B61849B" w14:textId="25676A81" w:rsidR="00BB794F" w:rsidRDefault="00BB794F">
      <w:pPr>
        <w:pStyle w:val="CommentText"/>
      </w:pPr>
      <w:r>
        <w:t xml:space="preserve">Source: </w:t>
      </w:r>
      <w:r w:rsidRPr="00BB794F">
        <w:t>https://arxiv.org/abs/1910.01108</w:t>
      </w:r>
    </w:p>
  </w:comment>
  <w:comment w:id="306" w:author="Linda Wang" w:date="2021-05-20T17:40:00Z" w:initials="LW">
    <w:p w14:paraId="7979CC18" w14:textId="415B88BC" w:rsidR="00360AEA" w:rsidRDefault="00360AEA">
      <w:pPr>
        <w:pStyle w:val="CommentText"/>
      </w:pPr>
      <w:r>
        <w:rPr>
          <w:rStyle w:val="CommentReference"/>
        </w:rPr>
        <w:annotationRef/>
      </w:r>
      <w:r>
        <w:t>Should be testing?</w:t>
      </w:r>
    </w:p>
  </w:comment>
  <w:comment w:id="370" w:author="Linda Wang" w:date="2021-05-20T17:47:00Z" w:initials="LW">
    <w:p w14:paraId="52A44E42" w14:textId="6FA6C208" w:rsidR="00360AEA" w:rsidRDefault="00360AEA">
      <w:pPr>
        <w:pStyle w:val="CommentText"/>
      </w:pPr>
      <w:r>
        <w:rPr>
          <w:rStyle w:val="CommentReference"/>
        </w:rPr>
        <w:annotationRef/>
      </w:r>
      <w:r>
        <w:t>?</w:t>
      </w:r>
    </w:p>
  </w:comment>
  <w:comment w:id="380" w:author="Linda Wang" w:date="2021-05-20T17:48:00Z" w:initials="LW">
    <w:p w14:paraId="720B877E" w14:textId="4B78373F" w:rsidR="00360AEA" w:rsidRDefault="00360AEA">
      <w:pPr>
        <w:pStyle w:val="CommentText"/>
      </w:pPr>
      <w:r>
        <w:rPr>
          <w:rStyle w:val="CommentReference"/>
        </w:rPr>
        <w:annotationRef/>
      </w:r>
      <w:r>
        <w:t>Should we just refer to our list as “emerging word list” throughout?</w:t>
      </w:r>
    </w:p>
  </w:comment>
  <w:comment w:id="391" w:author="Katharine Claire Sadowski" w:date="2021-05-19T14:57:00Z" w:initials="KCS">
    <w:p w14:paraId="1036E324" w14:textId="3F75DC60" w:rsidR="00E213E4" w:rsidRDefault="00E213E4">
      <w:pPr>
        <w:pStyle w:val="CommentText"/>
      </w:pPr>
      <w:r>
        <w:rPr>
          <w:rStyle w:val="CommentReference"/>
        </w:rPr>
        <w:annotationRef/>
      </w:r>
      <w:r>
        <w:t xml:space="preserve">Run simple metrics to see if the incorrect examples are the same across the different </w:t>
      </w:r>
      <w:proofErr w:type="gramStart"/>
      <w:r>
        <w:t>models</w:t>
      </w:r>
      <w:proofErr w:type="gramEnd"/>
    </w:p>
  </w:comment>
  <w:comment w:id="393" w:author="Katharine Claire Sadowski" w:date="2021-05-20T15:39:00Z" w:initials="KCS">
    <w:p w14:paraId="49219E10" w14:textId="77777777" w:rsidR="00657A6F" w:rsidRDefault="00643EE4">
      <w:pPr>
        <w:pStyle w:val="CommentText"/>
      </w:pPr>
      <w:r>
        <w:rPr>
          <w:rStyle w:val="CommentReference"/>
        </w:rPr>
        <w:annotationRef/>
      </w:r>
      <w:r>
        <w:t xml:space="preserve">Add in a paragraph about how we might also want to consider a potentially different model. </w:t>
      </w:r>
    </w:p>
    <w:p w14:paraId="75ADB624" w14:textId="77777777" w:rsidR="00657A6F" w:rsidRDefault="00657A6F">
      <w:pPr>
        <w:pStyle w:val="CommentText"/>
      </w:pPr>
    </w:p>
    <w:p w14:paraId="681D27F5" w14:textId="780F1C85" w:rsidR="00643EE4" w:rsidRDefault="00657A6F">
      <w:pPr>
        <w:pStyle w:val="CommentText"/>
      </w:pPr>
      <w:r>
        <w:t xml:space="preserve">We feel that a new analysis should be conducted using this method for an online learning program. </w:t>
      </w:r>
      <w:proofErr w:type="gramStart"/>
      <w:r>
        <w:t>What’s</w:t>
      </w:r>
      <w:proofErr w:type="gramEnd"/>
      <w:r>
        <w:t xml:space="preserve"> more, if considered there could be implications for other methods such as using topic models to better understand new topics that emerge across time. Identifying these new, or emerging topics, could allow for better classification (</w:t>
      </w:r>
      <w:proofErr w:type="spellStart"/>
      <w:r w:rsidR="00643EE4">
        <w:t>Tontodimamma</w:t>
      </w:r>
      <w:proofErr w:type="spellEnd"/>
      <w:r w:rsidR="00643EE4">
        <w:t xml:space="preserve"> et al., 2021).</w:t>
      </w:r>
    </w:p>
  </w:comment>
  <w:comment w:id="397" w:author="Katharine Claire Sadowski" w:date="2021-05-20T16:11:00Z" w:initials="KCS">
    <w:p w14:paraId="4799F0E2" w14:textId="040B8184" w:rsidR="00F33CDD" w:rsidRDefault="00F33CDD">
      <w:pPr>
        <w:pStyle w:val="CommentText"/>
      </w:pPr>
      <w:r>
        <w:rPr>
          <w:rStyle w:val="CommentReference"/>
        </w:rPr>
        <w:annotationRef/>
      </w:r>
      <w:r>
        <w:t xml:space="preserve">I’m not sure if this is what you wanted, it seems a little redundant of the experiment </w:t>
      </w:r>
      <w:proofErr w:type="gramStart"/>
      <w:r>
        <w:t>section</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AD77DC" w15:done="0"/>
  <w15:commentEx w15:paraId="71D804AB" w15:done="0"/>
  <w15:commentEx w15:paraId="2BAA0568" w15:done="0"/>
  <w15:commentEx w15:paraId="6581384A" w15:done="0"/>
  <w15:commentEx w15:paraId="31C0F54A" w15:done="0"/>
  <w15:commentEx w15:paraId="7876E5BF" w15:done="0"/>
  <w15:commentEx w15:paraId="4E5B57B1" w15:done="0"/>
  <w15:commentEx w15:paraId="2B61849B" w15:done="0"/>
  <w15:commentEx w15:paraId="7979CC18" w15:done="0"/>
  <w15:commentEx w15:paraId="52A44E42" w15:done="0"/>
  <w15:commentEx w15:paraId="720B877E" w15:done="0"/>
  <w15:commentEx w15:paraId="1036E324" w15:done="0"/>
  <w15:commentEx w15:paraId="681D27F5" w15:done="0"/>
  <w15:commentEx w15:paraId="4799F0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F7C06" w16cex:dateUtc="2021-05-19T15:59:00Z"/>
  <w16cex:commentExtensible w16cex:durableId="244FA6B3" w16cex:dateUtc="2021-05-19T19:01:00Z"/>
  <w16cex:commentExtensible w16cex:durableId="24510FB4" w16cex:dateUtc="2021-05-20T20:41:00Z"/>
  <w16cex:commentExtensible w16cex:durableId="24510232" w16cex:dateUtc="2021-05-20T19:43:00Z"/>
  <w16cex:commentExtensible w16cex:durableId="2450FE19" w16cex:dateUtc="2021-05-20T19:26:00Z"/>
  <w16cex:commentExtensible w16cex:durableId="245114DC" w16cex:dateUtc="2021-05-20T21:03:00Z"/>
  <w16cex:commentExtensible w16cex:durableId="24511992" w16cex:dateUtc="2021-05-20T21:23:00Z"/>
  <w16cex:commentExtensible w16cex:durableId="24511BE6" w16cex:dateUtc="2021-05-20T21:33:00Z"/>
  <w16cex:commentExtensible w16cex:durableId="24511D93" w16cex:dateUtc="2021-05-20T21:40:00Z"/>
  <w16cex:commentExtensible w16cex:durableId="24511F26" w16cex:dateUtc="2021-05-20T21:47:00Z"/>
  <w16cex:commentExtensible w16cex:durableId="24511F62" w16cex:dateUtc="2021-05-20T21:48:00Z"/>
  <w16cex:commentExtensible w16cex:durableId="244FA5EF" w16cex:dateUtc="2021-05-19T18:57:00Z"/>
  <w16cex:commentExtensible w16cex:durableId="24510121" w16cex:dateUtc="2021-05-20T19:39:00Z"/>
  <w16cex:commentExtensible w16cex:durableId="245108A0" w16cex:dateUtc="2021-05-20T2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AD77DC" w16cid:durableId="244F7C06"/>
  <w16cid:commentId w16cid:paraId="71D804AB" w16cid:durableId="244FA6B3"/>
  <w16cid:commentId w16cid:paraId="2BAA0568" w16cid:durableId="24510FB4"/>
  <w16cid:commentId w16cid:paraId="6581384A" w16cid:durableId="24510232"/>
  <w16cid:commentId w16cid:paraId="31C0F54A" w16cid:durableId="2450FE19"/>
  <w16cid:commentId w16cid:paraId="7876E5BF" w16cid:durableId="245114DC"/>
  <w16cid:commentId w16cid:paraId="4E5B57B1" w16cid:durableId="24511992"/>
  <w16cid:commentId w16cid:paraId="2B61849B" w16cid:durableId="24511BE6"/>
  <w16cid:commentId w16cid:paraId="7979CC18" w16cid:durableId="24511D93"/>
  <w16cid:commentId w16cid:paraId="52A44E42" w16cid:durableId="24511F26"/>
  <w16cid:commentId w16cid:paraId="720B877E" w16cid:durableId="24511F62"/>
  <w16cid:commentId w16cid:paraId="1036E324" w16cid:durableId="244FA5EF"/>
  <w16cid:commentId w16cid:paraId="681D27F5" w16cid:durableId="24510121"/>
  <w16cid:commentId w16cid:paraId="4799F0E2" w16cid:durableId="245108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D0859" w14:textId="77777777" w:rsidR="00EE141A" w:rsidRDefault="00EE141A" w:rsidP="00667A63">
      <w:pPr>
        <w:spacing w:after="0" w:line="240" w:lineRule="auto"/>
      </w:pPr>
      <w:r>
        <w:separator/>
      </w:r>
    </w:p>
    <w:p w14:paraId="5E2633D1" w14:textId="77777777" w:rsidR="00EE141A" w:rsidRDefault="00EE141A"/>
  </w:endnote>
  <w:endnote w:type="continuationSeparator" w:id="0">
    <w:p w14:paraId="39E8A513" w14:textId="77777777" w:rsidR="00EE141A" w:rsidRDefault="00EE141A" w:rsidP="00667A63">
      <w:pPr>
        <w:spacing w:after="0" w:line="240" w:lineRule="auto"/>
      </w:pPr>
      <w:r>
        <w:continuationSeparator/>
      </w:r>
    </w:p>
    <w:p w14:paraId="2D11AF6F" w14:textId="77777777" w:rsidR="00EE141A" w:rsidRDefault="00EE141A"/>
    <w:p w14:paraId="1A83ED86" w14:textId="77777777" w:rsidR="00EE141A" w:rsidRDefault="00EE141A">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9F5B2" w14:textId="77777777" w:rsidR="00EE141A" w:rsidRDefault="00EE141A" w:rsidP="00F422C2">
      <w:pPr>
        <w:spacing w:after="0" w:line="240" w:lineRule="auto"/>
        <w:contextualSpacing/>
      </w:pPr>
      <w:r>
        <w:separator/>
      </w:r>
    </w:p>
  </w:footnote>
  <w:footnote w:type="continuationSeparator" w:id="0">
    <w:p w14:paraId="45B5BD8C" w14:textId="77777777" w:rsidR="00EE141A" w:rsidRDefault="00EE141A" w:rsidP="00667A63">
      <w:pPr>
        <w:spacing w:after="0" w:line="240" w:lineRule="auto"/>
      </w:pPr>
      <w:r>
        <w:continuationSeparator/>
      </w:r>
    </w:p>
    <w:p w14:paraId="68357634" w14:textId="77777777" w:rsidR="00EE141A" w:rsidRDefault="00EE141A"/>
  </w:footnote>
  <w:footnote w:id="1">
    <w:p w14:paraId="713448A8" w14:textId="1EC19F2D" w:rsidR="00646ACF" w:rsidRDefault="00646ACF">
      <w:pPr>
        <w:pStyle w:val="FootnoteText"/>
      </w:pPr>
      <w:r>
        <w:rPr>
          <w:rStyle w:val="FootnoteReference"/>
        </w:rPr>
        <w:footnoteRef/>
      </w:r>
      <w:r w:rsidR="00D23559" w:rsidRPr="00D23559">
        <w:rPr>
          <w:rFonts w:ascii="Courier New" w:hAnsi="Courier New" w:cs="Courier New"/>
        </w:rPr>
        <w:t>h</w:t>
      </w:r>
      <w:r w:rsidRPr="00D23559">
        <w:rPr>
          <w:rFonts w:ascii="Courier New" w:hAnsi="Courier New" w:cs="Courier New"/>
        </w:rPr>
        <w:t>ttps://huggingface.co/datasets/jigsaw_toxicity_pred</w:t>
      </w:r>
      <w:r>
        <w:t xml:space="preserve"> </w:t>
      </w:r>
    </w:p>
  </w:footnote>
  <w:footnote w:id="2">
    <w:p w14:paraId="2D24307F" w14:textId="6D6F8BB3" w:rsidR="00C66242" w:rsidRDefault="00C66242">
      <w:pPr>
        <w:pStyle w:val="FootnoteText"/>
      </w:pPr>
      <w:r>
        <w:rPr>
          <w:rStyle w:val="FootnoteReference"/>
        </w:rPr>
        <w:footnoteRef/>
      </w:r>
      <w:r>
        <w:t xml:space="preserve"> </w:t>
      </w:r>
      <w:hyperlink r:id="rId1" w:history="1">
        <w:r w:rsidR="00D97C84" w:rsidRPr="00D23559">
          <w:rPr>
            <w:rStyle w:val="Hyperlink"/>
            <w:rFonts w:ascii="Courier New" w:eastAsiaTheme="minorEastAsia" w:hAnsi="Courier New" w:cs="Courier New"/>
            <w:spacing w:val="0"/>
            <w:kern w:val="0"/>
            <w:lang w:eastAsia="en-US"/>
          </w:rPr>
          <w:t>https://github.com/kcsadow/Low-Cost-Methods-BERT</w:t>
        </w:r>
      </w:hyperlink>
      <w:r w:rsidR="00D97C8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1D5C1765"/>
    <w:multiLevelType w:val="hybridMultilevel"/>
    <w:tmpl w:val="99C8F5CC"/>
    <w:lvl w:ilvl="0" w:tplc="04090001">
      <w:start w:val="1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C3E90"/>
    <w:multiLevelType w:val="hybridMultilevel"/>
    <w:tmpl w:val="00340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F5572"/>
    <w:multiLevelType w:val="hybridMultilevel"/>
    <w:tmpl w:val="6E3C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0"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5"/>
  </w:num>
  <w:num w:numId="2">
    <w:abstractNumId w:val="13"/>
  </w:num>
  <w:num w:numId="3">
    <w:abstractNumId w:val="10"/>
  </w:num>
  <w:num w:numId="4">
    <w:abstractNumId w:val="10"/>
  </w:num>
  <w:num w:numId="5">
    <w:abstractNumId w:val="21"/>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0"/>
  </w:num>
  <w:num w:numId="9">
    <w:abstractNumId w:val="10"/>
  </w:num>
  <w:num w:numId="10">
    <w:abstractNumId w:val="11"/>
  </w:num>
  <w:num w:numId="11">
    <w:abstractNumId w:val="19"/>
  </w:num>
  <w:num w:numId="12">
    <w:abstractNumId w:val="12"/>
  </w:num>
  <w:num w:numId="13">
    <w:abstractNumId w:val="22"/>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6"/>
  </w:num>
  <w:num w:numId="25">
    <w:abstractNumId w:val="14"/>
  </w:num>
  <w:num w:numId="2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arine Claire Sadowski">
    <w15:presenceInfo w15:providerId="None" w15:userId="Katharine Claire Sadowski"/>
  </w15:person>
  <w15:person w15:author="Linda Wang">
    <w15:presenceInfo w15:providerId="AD" w15:userId="S::lw692@cornell.edu::16d6b0cd-8e4d-4ee3-b73b-7baea7fe7f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5424A"/>
    <w:rsid w:val="000010C9"/>
    <w:rsid w:val="000020DE"/>
    <w:rsid w:val="00004CF7"/>
    <w:rsid w:val="0001319F"/>
    <w:rsid w:val="00017AF2"/>
    <w:rsid w:val="00043B8A"/>
    <w:rsid w:val="00045A4D"/>
    <w:rsid w:val="0006159B"/>
    <w:rsid w:val="0006287F"/>
    <w:rsid w:val="00063F74"/>
    <w:rsid w:val="000668B8"/>
    <w:rsid w:val="00085910"/>
    <w:rsid w:val="000A11AC"/>
    <w:rsid w:val="000B2A0B"/>
    <w:rsid w:val="000B3099"/>
    <w:rsid w:val="000B38F8"/>
    <w:rsid w:val="000C39D8"/>
    <w:rsid w:val="000C65DF"/>
    <w:rsid w:val="000D0BBD"/>
    <w:rsid w:val="000E1891"/>
    <w:rsid w:val="000F4224"/>
    <w:rsid w:val="000F468A"/>
    <w:rsid w:val="0010526C"/>
    <w:rsid w:val="001267C1"/>
    <w:rsid w:val="00132243"/>
    <w:rsid w:val="00136912"/>
    <w:rsid w:val="0015109E"/>
    <w:rsid w:val="00153FB0"/>
    <w:rsid w:val="00170D36"/>
    <w:rsid w:val="001716CB"/>
    <w:rsid w:val="00176279"/>
    <w:rsid w:val="00181A2A"/>
    <w:rsid w:val="00191222"/>
    <w:rsid w:val="001A719D"/>
    <w:rsid w:val="001C327D"/>
    <w:rsid w:val="001C78E9"/>
    <w:rsid w:val="001D1336"/>
    <w:rsid w:val="001D2254"/>
    <w:rsid w:val="001E3C48"/>
    <w:rsid w:val="001F0CD7"/>
    <w:rsid w:val="001F52AB"/>
    <w:rsid w:val="00230831"/>
    <w:rsid w:val="002355BB"/>
    <w:rsid w:val="002401E1"/>
    <w:rsid w:val="00257927"/>
    <w:rsid w:val="00261077"/>
    <w:rsid w:val="00264118"/>
    <w:rsid w:val="00266C88"/>
    <w:rsid w:val="0029350C"/>
    <w:rsid w:val="0029644D"/>
    <w:rsid w:val="002A4A19"/>
    <w:rsid w:val="002B248B"/>
    <w:rsid w:val="002C1FED"/>
    <w:rsid w:val="002C4AAA"/>
    <w:rsid w:val="002C61F5"/>
    <w:rsid w:val="002E6156"/>
    <w:rsid w:val="002E6F48"/>
    <w:rsid w:val="002F7011"/>
    <w:rsid w:val="00301704"/>
    <w:rsid w:val="0031114E"/>
    <w:rsid w:val="0031447B"/>
    <w:rsid w:val="00341C4E"/>
    <w:rsid w:val="00360AEA"/>
    <w:rsid w:val="00366A06"/>
    <w:rsid w:val="003837A5"/>
    <w:rsid w:val="003851ED"/>
    <w:rsid w:val="00387E4F"/>
    <w:rsid w:val="003908FD"/>
    <w:rsid w:val="00392298"/>
    <w:rsid w:val="00392C52"/>
    <w:rsid w:val="003A1A68"/>
    <w:rsid w:val="003B270A"/>
    <w:rsid w:val="003B36A5"/>
    <w:rsid w:val="003B6377"/>
    <w:rsid w:val="003C20B0"/>
    <w:rsid w:val="003E32C8"/>
    <w:rsid w:val="003F1056"/>
    <w:rsid w:val="0040158D"/>
    <w:rsid w:val="0041456E"/>
    <w:rsid w:val="004147A0"/>
    <w:rsid w:val="00424FBA"/>
    <w:rsid w:val="00432069"/>
    <w:rsid w:val="004358D5"/>
    <w:rsid w:val="00444FE1"/>
    <w:rsid w:val="00446B8B"/>
    <w:rsid w:val="00453791"/>
    <w:rsid w:val="00470281"/>
    <w:rsid w:val="0047067E"/>
    <w:rsid w:val="0048141F"/>
    <w:rsid w:val="00490093"/>
    <w:rsid w:val="00494AF6"/>
    <w:rsid w:val="004C651F"/>
    <w:rsid w:val="004E6A07"/>
    <w:rsid w:val="004E6AEC"/>
    <w:rsid w:val="004F0D9A"/>
    <w:rsid w:val="004F3A26"/>
    <w:rsid w:val="004F4295"/>
    <w:rsid w:val="004F6729"/>
    <w:rsid w:val="00500B6E"/>
    <w:rsid w:val="00516C90"/>
    <w:rsid w:val="00522F2F"/>
    <w:rsid w:val="0052604D"/>
    <w:rsid w:val="0053221B"/>
    <w:rsid w:val="00532846"/>
    <w:rsid w:val="00534B69"/>
    <w:rsid w:val="005449E1"/>
    <w:rsid w:val="005460E0"/>
    <w:rsid w:val="00552469"/>
    <w:rsid w:val="00582529"/>
    <w:rsid w:val="00582561"/>
    <w:rsid w:val="005A1FB9"/>
    <w:rsid w:val="005A20C4"/>
    <w:rsid w:val="005A3874"/>
    <w:rsid w:val="005B2504"/>
    <w:rsid w:val="005B5174"/>
    <w:rsid w:val="005C1307"/>
    <w:rsid w:val="005C37D8"/>
    <w:rsid w:val="005C45C6"/>
    <w:rsid w:val="005D01F3"/>
    <w:rsid w:val="005D313F"/>
    <w:rsid w:val="005D7B18"/>
    <w:rsid w:val="005F48FC"/>
    <w:rsid w:val="0060202B"/>
    <w:rsid w:val="00611832"/>
    <w:rsid w:val="006142BE"/>
    <w:rsid w:val="006152A5"/>
    <w:rsid w:val="0061627B"/>
    <w:rsid w:val="006200A2"/>
    <w:rsid w:val="00643EE4"/>
    <w:rsid w:val="00646ACF"/>
    <w:rsid w:val="00657A6F"/>
    <w:rsid w:val="006637E8"/>
    <w:rsid w:val="0066427E"/>
    <w:rsid w:val="00667A63"/>
    <w:rsid w:val="006718A0"/>
    <w:rsid w:val="00675568"/>
    <w:rsid w:val="00675E07"/>
    <w:rsid w:val="006A4029"/>
    <w:rsid w:val="006A4BC4"/>
    <w:rsid w:val="006A4F3B"/>
    <w:rsid w:val="006B7553"/>
    <w:rsid w:val="006D20A4"/>
    <w:rsid w:val="006D2F22"/>
    <w:rsid w:val="006D4060"/>
    <w:rsid w:val="006E75D0"/>
    <w:rsid w:val="006F244A"/>
    <w:rsid w:val="007009FD"/>
    <w:rsid w:val="00715174"/>
    <w:rsid w:val="00726D45"/>
    <w:rsid w:val="0073201F"/>
    <w:rsid w:val="007376E2"/>
    <w:rsid w:val="007508B2"/>
    <w:rsid w:val="00753A9B"/>
    <w:rsid w:val="0075597D"/>
    <w:rsid w:val="007633D3"/>
    <w:rsid w:val="0076618A"/>
    <w:rsid w:val="00777AF8"/>
    <w:rsid w:val="007A0A28"/>
    <w:rsid w:val="007B1755"/>
    <w:rsid w:val="007D2776"/>
    <w:rsid w:val="007E6C4F"/>
    <w:rsid w:val="0080162B"/>
    <w:rsid w:val="00816178"/>
    <w:rsid w:val="00861EB0"/>
    <w:rsid w:val="008707B2"/>
    <w:rsid w:val="0087257A"/>
    <w:rsid w:val="008735DC"/>
    <w:rsid w:val="008765B5"/>
    <w:rsid w:val="00880BE1"/>
    <w:rsid w:val="008A49DE"/>
    <w:rsid w:val="008B2D46"/>
    <w:rsid w:val="008B6057"/>
    <w:rsid w:val="008C4D03"/>
    <w:rsid w:val="008E05B4"/>
    <w:rsid w:val="008E2D9F"/>
    <w:rsid w:val="008E6433"/>
    <w:rsid w:val="00910283"/>
    <w:rsid w:val="0091330B"/>
    <w:rsid w:val="00922616"/>
    <w:rsid w:val="0092671C"/>
    <w:rsid w:val="0093349C"/>
    <w:rsid w:val="00943911"/>
    <w:rsid w:val="00943A37"/>
    <w:rsid w:val="00953CEB"/>
    <w:rsid w:val="00963B63"/>
    <w:rsid w:val="00965593"/>
    <w:rsid w:val="009704C1"/>
    <w:rsid w:val="00992AE6"/>
    <w:rsid w:val="009A6463"/>
    <w:rsid w:val="009B3A8D"/>
    <w:rsid w:val="009C2986"/>
    <w:rsid w:val="009C39CB"/>
    <w:rsid w:val="009F4873"/>
    <w:rsid w:val="00A023A7"/>
    <w:rsid w:val="00A211B2"/>
    <w:rsid w:val="00A23A7C"/>
    <w:rsid w:val="00A24DF5"/>
    <w:rsid w:val="00A445A8"/>
    <w:rsid w:val="00A45C6C"/>
    <w:rsid w:val="00A47EDF"/>
    <w:rsid w:val="00A50FF9"/>
    <w:rsid w:val="00A5424A"/>
    <w:rsid w:val="00A60868"/>
    <w:rsid w:val="00A63B48"/>
    <w:rsid w:val="00A6714C"/>
    <w:rsid w:val="00A90828"/>
    <w:rsid w:val="00A93370"/>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27269"/>
    <w:rsid w:val="00B30EDF"/>
    <w:rsid w:val="00B44651"/>
    <w:rsid w:val="00B44EF1"/>
    <w:rsid w:val="00B55A9B"/>
    <w:rsid w:val="00B618F7"/>
    <w:rsid w:val="00B766A8"/>
    <w:rsid w:val="00B86D75"/>
    <w:rsid w:val="00B90A07"/>
    <w:rsid w:val="00B92E3B"/>
    <w:rsid w:val="00BA094D"/>
    <w:rsid w:val="00BA4491"/>
    <w:rsid w:val="00BB3866"/>
    <w:rsid w:val="00BB794F"/>
    <w:rsid w:val="00BC1506"/>
    <w:rsid w:val="00BC1581"/>
    <w:rsid w:val="00BD4A80"/>
    <w:rsid w:val="00BE48C4"/>
    <w:rsid w:val="00BE71FB"/>
    <w:rsid w:val="00BF1FB4"/>
    <w:rsid w:val="00BF3844"/>
    <w:rsid w:val="00C1585C"/>
    <w:rsid w:val="00C15A9E"/>
    <w:rsid w:val="00C242AA"/>
    <w:rsid w:val="00C4163A"/>
    <w:rsid w:val="00C424DC"/>
    <w:rsid w:val="00C623E8"/>
    <w:rsid w:val="00C629BA"/>
    <w:rsid w:val="00C66242"/>
    <w:rsid w:val="00C9197E"/>
    <w:rsid w:val="00CA072F"/>
    <w:rsid w:val="00CA130A"/>
    <w:rsid w:val="00CA4DC2"/>
    <w:rsid w:val="00CD72A1"/>
    <w:rsid w:val="00CD7AA5"/>
    <w:rsid w:val="00CE3460"/>
    <w:rsid w:val="00CE370B"/>
    <w:rsid w:val="00CE75D4"/>
    <w:rsid w:val="00CF6255"/>
    <w:rsid w:val="00D23559"/>
    <w:rsid w:val="00D41940"/>
    <w:rsid w:val="00D5039D"/>
    <w:rsid w:val="00D51821"/>
    <w:rsid w:val="00D530D1"/>
    <w:rsid w:val="00D5598D"/>
    <w:rsid w:val="00D5672D"/>
    <w:rsid w:val="00D7629C"/>
    <w:rsid w:val="00D77CE6"/>
    <w:rsid w:val="00D82724"/>
    <w:rsid w:val="00D97C84"/>
    <w:rsid w:val="00DA2126"/>
    <w:rsid w:val="00DA7B42"/>
    <w:rsid w:val="00DB1046"/>
    <w:rsid w:val="00DB3C97"/>
    <w:rsid w:val="00DC0824"/>
    <w:rsid w:val="00DC0D94"/>
    <w:rsid w:val="00DC52CE"/>
    <w:rsid w:val="00DE0EB8"/>
    <w:rsid w:val="00DE69B5"/>
    <w:rsid w:val="00DF174B"/>
    <w:rsid w:val="00DF18ED"/>
    <w:rsid w:val="00DF19C3"/>
    <w:rsid w:val="00DF7C52"/>
    <w:rsid w:val="00E0276B"/>
    <w:rsid w:val="00E1398B"/>
    <w:rsid w:val="00E21092"/>
    <w:rsid w:val="00E213E4"/>
    <w:rsid w:val="00E22946"/>
    <w:rsid w:val="00E25076"/>
    <w:rsid w:val="00E258A8"/>
    <w:rsid w:val="00E27E96"/>
    <w:rsid w:val="00E32128"/>
    <w:rsid w:val="00E5068E"/>
    <w:rsid w:val="00E74DDC"/>
    <w:rsid w:val="00E7671A"/>
    <w:rsid w:val="00E76B5A"/>
    <w:rsid w:val="00E946D6"/>
    <w:rsid w:val="00EA2229"/>
    <w:rsid w:val="00EB22A4"/>
    <w:rsid w:val="00ED2B56"/>
    <w:rsid w:val="00EE141A"/>
    <w:rsid w:val="00EE2E06"/>
    <w:rsid w:val="00F01FAA"/>
    <w:rsid w:val="00F0361B"/>
    <w:rsid w:val="00F15CC3"/>
    <w:rsid w:val="00F2359C"/>
    <w:rsid w:val="00F250DF"/>
    <w:rsid w:val="00F27168"/>
    <w:rsid w:val="00F33CDD"/>
    <w:rsid w:val="00F34C35"/>
    <w:rsid w:val="00F35565"/>
    <w:rsid w:val="00F35AE0"/>
    <w:rsid w:val="00F37144"/>
    <w:rsid w:val="00F37C8D"/>
    <w:rsid w:val="00F422C2"/>
    <w:rsid w:val="00F50EE5"/>
    <w:rsid w:val="00F630D4"/>
    <w:rsid w:val="00F65528"/>
    <w:rsid w:val="00F66EED"/>
    <w:rsid w:val="00F724A3"/>
    <w:rsid w:val="00F72966"/>
    <w:rsid w:val="00F72FE7"/>
    <w:rsid w:val="00FC740F"/>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docId w15:val="{A3E81B59-8F97-4450-A47B-A3D85819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character" w:styleId="CommentReference">
    <w:name w:val="annotation reference"/>
    <w:basedOn w:val="DefaultParagraphFont"/>
    <w:uiPriority w:val="99"/>
    <w:semiHidden/>
    <w:unhideWhenUsed/>
    <w:rsid w:val="00F35AE0"/>
    <w:rPr>
      <w:sz w:val="16"/>
      <w:szCs w:val="16"/>
    </w:rPr>
  </w:style>
  <w:style w:type="character" w:styleId="PlaceholderText">
    <w:name w:val="Placeholder Text"/>
    <w:basedOn w:val="DefaultParagraphFont"/>
    <w:uiPriority w:val="99"/>
    <w:semiHidden/>
    <w:rsid w:val="00F66E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451970963">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04637747">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136561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acl-org.github.io/ACLPUB/formatting.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i.facebook.com/blog/community-standards-repor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s2373@cornell.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fr.org/backgrounder/hate-speech-social-media-global-comparis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ohchr.org/EN/NewsEvents/Pages/sr-minorities-report.aspx"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redditinc.com/policies/transparency-report-202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csadow/Low-Cost-Methods-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9</Pages>
  <Words>4702</Words>
  <Characters>29529</Characters>
  <Application>Microsoft Office Word</Application>
  <DocSecurity>0</DocSecurity>
  <Lines>579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Linda Wang</cp:lastModifiedBy>
  <cp:revision>29</cp:revision>
  <cp:lastPrinted>2020-10-19T23:49:00Z</cp:lastPrinted>
  <dcterms:created xsi:type="dcterms:W3CDTF">2021-05-19T04:59:00Z</dcterms:created>
  <dcterms:modified xsi:type="dcterms:W3CDTF">2021-05-20T21:50:00Z</dcterms:modified>
</cp:coreProperties>
</file>